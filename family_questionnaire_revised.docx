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D7AAC" w14:textId="77777777" w:rsidR="00FD5B1D" w:rsidRDefault="008943A2">
      <w:pPr>
        <w:rPr>
          <w:rFonts w:ascii="Times New Roman" w:hAnsi="Times New Roman" w:cs="Times New Roman"/>
          <w:sz w:val="28"/>
          <w:szCs w:val="28"/>
        </w:rPr>
      </w:pPr>
      <w:r>
        <w:rPr>
          <w:rFonts w:ascii="Times New Roman" w:hAnsi="Times New Roman" w:cs="Times New Roman"/>
          <w:sz w:val="28"/>
          <w:szCs w:val="28"/>
        </w:rPr>
        <w:t>Family Questionnaire</w:t>
      </w:r>
    </w:p>
    <w:p w14:paraId="2A780AD4" w14:textId="77777777" w:rsidR="00ED089A" w:rsidRDefault="00ED089A" w:rsidP="008943A2">
      <w:pPr>
        <w:pStyle w:val="ListParagraph"/>
        <w:numPr>
          <w:ilvl w:val="0"/>
          <w:numId w:val="1"/>
        </w:numPr>
        <w:rPr>
          <w:ins w:id="0" w:author="User" w:date="2017-07-28T15:06:00Z"/>
          <w:rFonts w:ascii="Times New Roman" w:hAnsi="Times New Roman" w:cs="Times New Roman"/>
          <w:sz w:val="24"/>
          <w:szCs w:val="24"/>
        </w:rPr>
      </w:pPr>
      <w:ins w:id="1" w:author="User" w:date="2017-07-28T15:05:00Z">
        <w:r>
          <w:rPr>
            <w:rFonts w:ascii="Times New Roman" w:hAnsi="Times New Roman" w:cs="Times New Roman"/>
            <w:sz w:val="24"/>
            <w:szCs w:val="24"/>
          </w:rPr>
          <w:t>House ID</w:t>
        </w:r>
      </w:ins>
    </w:p>
    <w:p w14:paraId="5A4421AF" w14:textId="77777777" w:rsidR="00ED089A" w:rsidRDefault="00ED089A">
      <w:pPr>
        <w:pStyle w:val="ListParagraph"/>
        <w:rPr>
          <w:ins w:id="2" w:author="User" w:date="2017-07-28T15:07:00Z"/>
          <w:rFonts w:ascii="Times New Roman" w:hAnsi="Times New Roman" w:cs="Times New Roman"/>
          <w:sz w:val="24"/>
          <w:szCs w:val="24"/>
        </w:rPr>
        <w:pPrChange w:id="3" w:author="User" w:date="2017-07-28T15:06:00Z">
          <w:pPr>
            <w:pStyle w:val="ListParagraph"/>
            <w:numPr>
              <w:numId w:val="1"/>
            </w:numPr>
            <w:ind w:left="644" w:hanging="360"/>
          </w:pPr>
        </w:pPrChange>
      </w:pPr>
      <w:ins w:id="4" w:author="User" w:date="2017-07-28T15:06:00Z">
        <w:r>
          <w:rPr>
            <w:rFonts w:ascii="Times New Roman" w:hAnsi="Times New Roman" w:cs="Times New Roman"/>
            <w:sz w:val="24"/>
            <w:szCs w:val="24"/>
          </w:rPr>
          <w:t>_________________</w:t>
        </w:r>
      </w:ins>
    </w:p>
    <w:p w14:paraId="02CD1909" w14:textId="77777777" w:rsidR="00ED089A" w:rsidRDefault="00ED089A">
      <w:pPr>
        <w:pStyle w:val="ListParagraph"/>
        <w:rPr>
          <w:ins w:id="5" w:author="User" w:date="2017-07-28T15:06:00Z"/>
          <w:rFonts w:ascii="Times New Roman" w:hAnsi="Times New Roman" w:cs="Times New Roman"/>
          <w:sz w:val="24"/>
          <w:szCs w:val="24"/>
        </w:rPr>
        <w:pPrChange w:id="6" w:author="User" w:date="2017-07-28T15:06:00Z">
          <w:pPr>
            <w:pStyle w:val="ListParagraph"/>
            <w:numPr>
              <w:numId w:val="1"/>
            </w:numPr>
            <w:ind w:left="644" w:hanging="360"/>
          </w:pPr>
        </w:pPrChange>
      </w:pPr>
    </w:p>
    <w:p w14:paraId="1146154F" w14:textId="77777777" w:rsidR="00ED089A" w:rsidRDefault="00ED089A" w:rsidP="00ED089A">
      <w:pPr>
        <w:pStyle w:val="ListParagraph"/>
        <w:numPr>
          <w:ilvl w:val="0"/>
          <w:numId w:val="1"/>
        </w:numPr>
        <w:rPr>
          <w:ins w:id="7" w:author="User" w:date="2017-07-28T15:06:00Z"/>
          <w:rFonts w:ascii="Times New Roman" w:hAnsi="Times New Roman" w:cs="Times New Roman"/>
          <w:sz w:val="24"/>
          <w:szCs w:val="24"/>
        </w:rPr>
      </w:pPr>
      <w:ins w:id="8" w:author="User" w:date="2017-07-28T15:06:00Z">
        <w:r>
          <w:rPr>
            <w:rFonts w:ascii="Times New Roman" w:hAnsi="Times New Roman" w:cs="Times New Roman"/>
            <w:sz w:val="24"/>
            <w:szCs w:val="24"/>
          </w:rPr>
          <w:t xml:space="preserve">Location </w:t>
        </w:r>
      </w:ins>
    </w:p>
    <w:p w14:paraId="48AC4387" w14:textId="77777777" w:rsidR="00ED089A" w:rsidRDefault="00ED089A">
      <w:pPr>
        <w:pStyle w:val="ListParagraph"/>
        <w:rPr>
          <w:ins w:id="9" w:author="User" w:date="2017-07-28T15:07:00Z"/>
          <w:rFonts w:ascii="Times New Roman" w:hAnsi="Times New Roman" w:cs="Times New Roman"/>
          <w:sz w:val="24"/>
          <w:szCs w:val="24"/>
        </w:rPr>
        <w:pPrChange w:id="10" w:author="User" w:date="2017-07-28T15:06:00Z">
          <w:pPr>
            <w:pStyle w:val="ListParagraph"/>
            <w:numPr>
              <w:numId w:val="1"/>
            </w:numPr>
            <w:ind w:left="644" w:hanging="360"/>
          </w:pPr>
        </w:pPrChange>
      </w:pPr>
      <w:ins w:id="11" w:author="User" w:date="2017-07-28T15:06:00Z">
        <w:r>
          <w:rPr>
            <w:rFonts w:ascii="Times New Roman" w:hAnsi="Times New Roman" w:cs="Times New Roman"/>
            <w:sz w:val="24"/>
            <w:szCs w:val="24"/>
          </w:rPr>
          <w:t xml:space="preserve">Thideer Nagar, Kandoctorkottam, Vandrapet, Solai Nagar, Street, Aranganur, </w:t>
        </w:r>
        <w:commentRangeStart w:id="12"/>
        <w:r>
          <w:rPr>
            <w:rFonts w:ascii="Times New Roman" w:hAnsi="Times New Roman" w:cs="Times New Roman"/>
            <w:sz w:val="24"/>
            <w:szCs w:val="24"/>
          </w:rPr>
          <w:t>Angalakuppam</w:t>
        </w:r>
      </w:ins>
      <w:commentRangeEnd w:id="12"/>
      <w:r w:rsidR="00E9404C">
        <w:rPr>
          <w:rStyle w:val="CommentReference"/>
        </w:rPr>
        <w:commentReference w:id="12"/>
      </w:r>
    </w:p>
    <w:p w14:paraId="13A77BFF" w14:textId="77777777" w:rsidR="00ED089A" w:rsidRDefault="00ED089A">
      <w:pPr>
        <w:pStyle w:val="ListParagraph"/>
        <w:rPr>
          <w:ins w:id="13" w:author="User" w:date="2017-07-28T15:06:00Z"/>
          <w:rFonts w:ascii="Times New Roman" w:hAnsi="Times New Roman" w:cs="Times New Roman"/>
          <w:sz w:val="24"/>
          <w:szCs w:val="24"/>
        </w:rPr>
        <w:pPrChange w:id="14" w:author="User" w:date="2017-07-28T15:06:00Z">
          <w:pPr>
            <w:pStyle w:val="ListParagraph"/>
            <w:numPr>
              <w:numId w:val="1"/>
            </w:numPr>
            <w:ind w:left="644" w:hanging="360"/>
          </w:pPr>
        </w:pPrChange>
      </w:pPr>
    </w:p>
    <w:p w14:paraId="1B4C92F9" w14:textId="77777777" w:rsidR="00ED089A" w:rsidRDefault="00ED089A" w:rsidP="00ED089A">
      <w:pPr>
        <w:pStyle w:val="ListParagraph"/>
        <w:numPr>
          <w:ilvl w:val="0"/>
          <w:numId w:val="1"/>
        </w:numPr>
        <w:rPr>
          <w:ins w:id="15" w:author="User" w:date="2017-07-28T15:08:00Z"/>
          <w:rFonts w:ascii="Times New Roman" w:hAnsi="Times New Roman" w:cs="Times New Roman"/>
          <w:sz w:val="24"/>
          <w:szCs w:val="24"/>
        </w:rPr>
      </w:pPr>
      <w:ins w:id="16" w:author="User" w:date="2017-07-28T15:07:00Z">
        <w:r>
          <w:rPr>
            <w:rFonts w:ascii="Times New Roman" w:hAnsi="Times New Roman" w:cs="Times New Roman"/>
            <w:sz w:val="24"/>
            <w:szCs w:val="24"/>
          </w:rPr>
          <w:t xml:space="preserve">Door number </w:t>
        </w:r>
      </w:ins>
    </w:p>
    <w:p w14:paraId="63AF09CF" w14:textId="77777777" w:rsidR="00ED089A" w:rsidRDefault="00ED089A">
      <w:pPr>
        <w:pStyle w:val="ListParagraph"/>
        <w:rPr>
          <w:ins w:id="17" w:author="User" w:date="2017-07-28T15:08:00Z"/>
          <w:rFonts w:ascii="Times New Roman" w:hAnsi="Times New Roman" w:cs="Times New Roman"/>
          <w:sz w:val="24"/>
          <w:szCs w:val="24"/>
        </w:rPr>
        <w:pPrChange w:id="18" w:author="User" w:date="2017-07-28T15:08:00Z">
          <w:pPr>
            <w:pStyle w:val="ListParagraph"/>
            <w:numPr>
              <w:numId w:val="1"/>
            </w:numPr>
            <w:ind w:left="644" w:hanging="360"/>
          </w:pPr>
        </w:pPrChange>
      </w:pPr>
      <w:ins w:id="19" w:author="User" w:date="2017-07-28T15:08:00Z">
        <w:r>
          <w:rPr>
            <w:rFonts w:ascii="Times New Roman" w:hAnsi="Times New Roman" w:cs="Times New Roman"/>
            <w:sz w:val="24"/>
            <w:szCs w:val="24"/>
          </w:rPr>
          <w:t>_________________</w:t>
        </w:r>
      </w:ins>
    </w:p>
    <w:p w14:paraId="4D18429C" w14:textId="77777777" w:rsidR="00ED089A" w:rsidRDefault="00ED089A">
      <w:pPr>
        <w:pStyle w:val="ListParagraph"/>
        <w:rPr>
          <w:ins w:id="20" w:author="User" w:date="2017-07-28T15:07:00Z"/>
          <w:rFonts w:ascii="Times New Roman" w:hAnsi="Times New Roman" w:cs="Times New Roman"/>
          <w:sz w:val="24"/>
          <w:szCs w:val="24"/>
        </w:rPr>
        <w:pPrChange w:id="21" w:author="User" w:date="2017-07-28T15:08:00Z">
          <w:pPr>
            <w:pStyle w:val="ListParagraph"/>
            <w:numPr>
              <w:numId w:val="1"/>
            </w:numPr>
            <w:ind w:left="644" w:hanging="360"/>
          </w:pPr>
        </w:pPrChange>
      </w:pPr>
    </w:p>
    <w:p w14:paraId="36C0308A" w14:textId="77777777" w:rsidR="00ED089A" w:rsidRDefault="00ED089A" w:rsidP="00ED089A">
      <w:pPr>
        <w:pStyle w:val="ListParagraph"/>
        <w:numPr>
          <w:ilvl w:val="0"/>
          <w:numId w:val="1"/>
        </w:numPr>
        <w:rPr>
          <w:ins w:id="22" w:author="User" w:date="2017-07-28T15:08:00Z"/>
          <w:rFonts w:ascii="Times New Roman" w:hAnsi="Times New Roman" w:cs="Times New Roman"/>
          <w:sz w:val="24"/>
          <w:szCs w:val="24"/>
        </w:rPr>
      </w:pPr>
      <w:ins w:id="23" w:author="User" w:date="2017-07-28T15:07:00Z">
        <w:r>
          <w:rPr>
            <w:rFonts w:ascii="Times New Roman" w:hAnsi="Times New Roman" w:cs="Times New Roman"/>
            <w:sz w:val="24"/>
            <w:szCs w:val="24"/>
          </w:rPr>
          <w:t>Street Name</w:t>
        </w:r>
      </w:ins>
    </w:p>
    <w:p w14:paraId="0612FE1F" w14:textId="77777777" w:rsidR="00ED089A" w:rsidRDefault="00ED089A">
      <w:pPr>
        <w:pStyle w:val="ListParagraph"/>
        <w:rPr>
          <w:ins w:id="24" w:author="User" w:date="2017-07-28T15:08:00Z"/>
          <w:rFonts w:ascii="Times New Roman" w:hAnsi="Times New Roman" w:cs="Times New Roman"/>
          <w:sz w:val="24"/>
          <w:szCs w:val="24"/>
        </w:rPr>
        <w:pPrChange w:id="25" w:author="User" w:date="2017-07-28T15:08:00Z">
          <w:pPr>
            <w:pStyle w:val="ListParagraph"/>
            <w:numPr>
              <w:numId w:val="1"/>
            </w:numPr>
            <w:ind w:left="644" w:hanging="360"/>
          </w:pPr>
        </w:pPrChange>
      </w:pPr>
      <w:ins w:id="26" w:author="User" w:date="2017-07-28T15:08:00Z">
        <w:r>
          <w:rPr>
            <w:rFonts w:ascii="Times New Roman" w:hAnsi="Times New Roman" w:cs="Times New Roman"/>
            <w:sz w:val="24"/>
            <w:szCs w:val="24"/>
          </w:rPr>
          <w:t>_________________</w:t>
        </w:r>
      </w:ins>
    </w:p>
    <w:p w14:paraId="21AB9287" w14:textId="77777777" w:rsidR="00ED089A" w:rsidRDefault="00ED089A">
      <w:pPr>
        <w:pStyle w:val="ListParagraph"/>
        <w:rPr>
          <w:ins w:id="27" w:author="User" w:date="2017-07-28T15:07:00Z"/>
          <w:rFonts w:ascii="Times New Roman" w:hAnsi="Times New Roman" w:cs="Times New Roman"/>
          <w:sz w:val="24"/>
          <w:szCs w:val="24"/>
        </w:rPr>
        <w:pPrChange w:id="28" w:author="User" w:date="2017-07-28T15:08:00Z">
          <w:pPr>
            <w:pStyle w:val="ListParagraph"/>
            <w:numPr>
              <w:numId w:val="1"/>
            </w:numPr>
            <w:ind w:left="644" w:hanging="360"/>
          </w:pPr>
        </w:pPrChange>
      </w:pPr>
    </w:p>
    <w:p w14:paraId="4E20FF69" w14:textId="77777777" w:rsidR="00ED089A" w:rsidRDefault="00ED089A" w:rsidP="00ED089A">
      <w:pPr>
        <w:pStyle w:val="ListParagraph"/>
        <w:numPr>
          <w:ilvl w:val="0"/>
          <w:numId w:val="1"/>
        </w:numPr>
        <w:rPr>
          <w:ins w:id="29" w:author="User" w:date="2017-07-28T15:08:00Z"/>
          <w:rFonts w:ascii="Times New Roman" w:hAnsi="Times New Roman" w:cs="Times New Roman"/>
          <w:sz w:val="24"/>
          <w:szCs w:val="24"/>
        </w:rPr>
      </w:pPr>
      <w:ins w:id="30" w:author="User" w:date="2017-07-28T15:07:00Z">
        <w:r>
          <w:rPr>
            <w:rFonts w:ascii="Times New Roman" w:hAnsi="Times New Roman" w:cs="Times New Roman"/>
            <w:sz w:val="24"/>
            <w:szCs w:val="24"/>
          </w:rPr>
          <w:t xml:space="preserve">Name of respondent </w:t>
        </w:r>
      </w:ins>
    </w:p>
    <w:p w14:paraId="62F34C17" w14:textId="77777777" w:rsidR="00ED089A" w:rsidRDefault="00ED089A">
      <w:pPr>
        <w:pStyle w:val="ListParagraph"/>
        <w:rPr>
          <w:ins w:id="31" w:author="User" w:date="2017-07-28T15:08:00Z"/>
          <w:rFonts w:ascii="Times New Roman" w:hAnsi="Times New Roman" w:cs="Times New Roman"/>
          <w:sz w:val="24"/>
          <w:szCs w:val="24"/>
        </w:rPr>
        <w:pPrChange w:id="32" w:author="User" w:date="2017-07-28T15:08:00Z">
          <w:pPr>
            <w:pStyle w:val="ListParagraph"/>
            <w:numPr>
              <w:numId w:val="1"/>
            </w:numPr>
            <w:ind w:left="644" w:hanging="360"/>
          </w:pPr>
        </w:pPrChange>
      </w:pPr>
      <w:ins w:id="33" w:author="User" w:date="2017-07-28T15:08:00Z">
        <w:r>
          <w:rPr>
            <w:rFonts w:ascii="Times New Roman" w:hAnsi="Times New Roman" w:cs="Times New Roman"/>
            <w:sz w:val="24"/>
            <w:szCs w:val="24"/>
          </w:rPr>
          <w:t>_________________</w:t>
        </w:r>
      </w:ins>
    </w:p>
    <w:p w14:paraId="2ABAEC3E" w14:textId="77777777" w:rsidR="00ED089A" w:rsidRDefault="00ED089A">
      <w:pPr>
        <w:pStyle w:val="ListParagraph"/>
        <w:rPr>
          <w:ins w:id="34" w:author="User" w:date="2017-07-28T15:07:00Z"/>
          <w:rFonts w:ascii="Times New Roman" w:hAnsi="Times New Roman" w:cs="Times New Roman"/>
          <w:sz w:val="24"/>
          <w:szCs w:val="24"/>
        </w:rPr>
        <w:pPrChange w:id="35" w:author="User" w:date="2017-07-28T15:08:00Z">
          <w:pPr>
            <w:pStyle w:val="ListParagraph"/>
            <w:numPr>
              <w:numId w:val="1"/>
            </w:numPr>
            <w:ind w:left="644" w:hanging="360"/>
          </w:pPr>
        </w:pPrChange>
      </w:pPr>
    </w:p>
    <w:p w14:paraId="6005D0DA" w14:textId="77777777" w:rsidR="00ED089A" w:rsidRDefault="00ED089A" w:rsidP="00ED089A">
      <w:pPr>
        <w:pStyle w:val="ListParagraph"/>
        <w:numPr>
          <w:ilvl w:val="0"/>
          <w:numId w:val="1"/>
        </w:numPr>
        <w:rPr>
          <w:ins w:id="36" w:author="User" w:date="2017-07-28T15:08:00Z"/>
          <w:rFonts w:ascii="Times New Roman" w:hAnsi="Times New Roman" w:cs="Times New Roman"/>
          <w:sz w:val="24"/>
          <w:szCs w:val="24"/>
        </w:rPr>
      </w:pPr>
      <w:ins w:id="37" w:author="User" w:date="2017-07-28T15:07:00Z">
        <w:r>
          <w:rPr>
            <w:rFonts w:ascii="Times New Roman" w:hAnsi="Times New Roman" w:cs="Times New Roman"/>
            <w:sz w:val="24"/>
            <w:szCs w:val="24"/>
          </w:rPr>
          <w:t xml:space="preserve">Number of people in </w:t>
        </w:r>
      </w:ins>
      <w:ins w:id="38" w:author="User" w:date="2017-07-28T15:08:00Z">
        <w:r>
          <w:rPr>
            <w:rFonts w:ascii="Times New Roman" w:hAnsi="Times New Roman" w:cs="Times New Roman"/>
            <w:sz w:val="24"/>
            <w:szCs w:val="24"/>
          </w:rPr>
          <w:t>the household</w:t>
        </w:r>
      </w:ins>
    </w:p>
    <w:p w14:paraId="5A2A1C3A" w14:textId="77777777" w:rsidR="00ED089A" w:rsidRDefault="00ED089A">
      <w:pPr>
        <w:pStyle w:val="ListParagraph"/>
        <w:rPr>
          <w:ins w:id="39" w:author="User" w:date="2017-07-28T15:08:00Z"/>
          <w:rFonts w:ascii="Times New Roman" w:hAnsi="Times New Roman" w:cs="Times New Roman"/>
          <w:sz w:val="24"/>
          <w:szCs w:val="24"/>
        </w:rPr>
        <w:pPrChange w:id="40" w:author="User" w:date="2017-07-28T15:08:00Z">
          <w:pPr>
            <w:pStyle w:val="ListParagraph"/>
            <w:numPr>
              <w:numId w:val="1"/>
            </w:numPr>
            <w:ind w:left="644" w:hanging="360"/>
          </w:pPr>
        </w:pPrChange>
      </w:pPr>
      <w:ins w:id="41" w:author="User" w:date="2017-07-28T15:08:00Z">
        <w:r>
          <w:rPr>
            <w:rFonts w:ascii="Times New Roman" w:hAnsi="Times New Roman" w:cs="Times New Roman"/>
            <w:sz w:val="24"/>
            <w:szCs w:val="24"/>
          </w:rPr>
          <w:t>_________________</w:t>
        </w:r>
      </w:ins>
    </w:p>
    <w:p w14:paraId="1C89BF87" w14:textId="77777777" w:rsidR="00ED089A" w:rsidRDefault="00ED089A">
      <w:pPr>
        <w:pStyle w:val="ListParagraph"/>
        <w:rPr>
          <w:ins w:id="42" w:author="User" w:date="2017-07-28T15:05:00Z"/>
          <w:rFonts w:ascii="Times New Roman" w:hAnsi="Times New Roman" w:cs="Times New Roman"/>
          <w:sz w:val="24"/>
          <w:szCs w:val="24"/>
        </w:rPr>
        <w:pPrChange w:id="43" w:author="User" w:date="2017-07-28T15:08:00Z">
          <w:pPr>
            <w:pStyle w:val="ListParagraph"/>
            <w:numPr>
              <w:numId w:val="1"/>
            </w:numPr>
            <w:ind w:left="644" w:hanging="360"/>
          </w:pPr>
        </w:pPrChange>
      </w:pPr>
    </w:p>
    <w:p w14:paraId="6B856B71" w14:textId="77777777" w:rsidR="008943A2" w:rsidRDefault="008943A2" w:rsidP="008943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Type of family </w:t>
      </w:r>
    </w:p>
    <w:p w14:paraId="7877C03D" w14:textId="77777777" w:rsidR="00ED089A" w:rsidRDefault="008943A2" w:rsidP="008943A2">
      <w:pPr>
        <w:pStyle w:val="ListParagraph"/>
        <w:rPr>
          <w:ins w:id="44" w:author="User" w:date="2017-07-28T15:15:00Z"/>
          <w:rFonts w:ascii="Times New Roman" w:hAnsi="Times New Roman" w:cs="Times New Roman"/>
          <w:sz w:val="24"/>
          <w:szCs w:val="24"/>
        </w:rPr>
      </w:pPr>
      <w:r>
        <w:rPr>
          <w:rFonts w:ascii="Times New Roman" w:hAnsi="Times New Roman" w:cs="Times New Roman"/>
          <w:sz w:val="24"/>
          <w:szCs w:val="24"/>
        </w:rPr>
        <w:t>-, nuclear, joint</w:t>
      </w:r>
      <w:ins w:id="45" w:author="User" w:date="2017-07-28T15:08:00Z">
        <w:r w:rsidR="00ED089A">
          <w:rPr>
            <w:rFonts w:ascii="Times New Roman" w:hAnsi="Times New Roman" w:cs="Times New Roman"/>
            <w:sz w:val="24"/>
            <w:szCs w:val="24"/>
          </w:rPr>
          <w:t xml:space="preserve">, extended, no parents </w:t>
        </w:r>
      </w:ins>
    </w:p>
    <w:p w14:paraId="2516DD79" w14:textId="77777777" w:rsidR="00ED089A" w:rsidRDefault="00ED089A" w:rsidP="008943A2">
      <w:pPr>
        <w:pStyle w:val="ListParagraph"/>
        <w:rPr>
          <w:ins w:id="46" w:author="User" w:date="2017-07-28T15:08:00Z"/>
          <w:rFonts w:ascii="Times New Roman" w:hAnsi="Times New Roman" w:cs="Times New Roman"/>
          <w:sz w:val="24"/>
          <w:szCs w:val="24"/>
        </w:rPr>
      </w:pPr>
    </w:p>
    <w:p w14:paraId="793B216D" w14:textId="77777777" w:rsidR="00ED089A" w:rsidRDefault="00ED089A">
      <w:pPr>
        <w:pStyle w:val="ListParagraph"/>
        <w:numPr>
          <w:ilvl w:val="0"/>
          <w:numId w:val="1"/>
        </w:numPr>
        <w:rPr>
          <w:ins w:id="47" w:author="User" w:date="2017-07-28T15:15:00Z"/>
          <w:rFonts w:ascii="Times New Roman" w:hAnsi="Times New Roman" w:cs="Times New Roman"/>
          <w:sz w:val="24"/>
          <w:szCs w:val="24"/>
        </w:rPr>
        <w:pPrChange w:id="48" w:author="User" w:date="2017-07-28T15:09:00Z">
          <w:pPr>
            <w:pStyle w:val="ListParagraph"/>
          </w:pPr>
        </w:pPrChange>
      </w:pPr>
      <w:ins w:id="49" w:author="User" w:date="2017-07-28T15:09:00Z">
        <w:r>
          <w:rPr>
            <w:rFonts w:ascii="Times New Roman" w:hAnsi="Times New Roman" w:cs="Times New Roman"/>
            <w:sz w:val="24"/>
            <w:szCs w:val="24"/>
          </w:rPr>
          <w:t>Number of adults</w:t>
        </w:r>
      </w:ins>
    </w:p>
    <w:p w14:paraId="6C7E54D2" w14:textId="77777777" w:rsidR="00C56126" w:rsidRDefault="00C56126">
      <w:pPr>
        <w:pStyle w:val="ListParagraph"/>
        <w:rPr>
          <w:ins w:id="50" w:author="User" w:date="2017-07-28T15:15:00Z"/>
          <w:rFonts w:ascii="Times New Roman" w:hAnsi="Times New Roman" w:cs="Times New Roman"/>
          <w:sz w:val="24"/>
          <w:szCs w:val="24"/>
        </w:rPr>
        <w:pPrChange w:id="51" w:author="User" w:date="2017-07-28T15:15:00Z">
          <w:pPr>
            <w:pStyle w:val="ListParagraph"/>
            <w:numPr>
              <w:numId w:val="1"/>
            </w:numPr>
            <w:ind w:left="644" w:hanging="360"/>
          </w:pPr>
        </w:pPrChange>
      </w:pPr>
      <w:ins w:id="52" w:author="User" w:date="2017-07-28T15:15:00Z">
        <w:r>
          <w:rPr>
            <w:rFonts w:ascii="Times New Roman" w:hAnsi="Times New Roman" w:cs="Times New Roman"/>
            <w:sz w:val="24"/>
            <w:szCs w:val="24"/>
          </w:rPr>
          <w:t>_________________</w:t>
        </w:r>
      </w:ins>
    </w:p>
    <w:p w14:paraId="4588F0CD" w14:textId="77777777" w:rsidR="00C56126" w:rsidRDefault="00C56126" w:rsidP="00B06049">
      <w:pPr>
        <w:pStyle w:val="ListParagraph"/>
        <w:rPr>
          <w:ins w:id="53" w:author="User" w:date="2017-07-28T15:09:00Z"/>
          <w:rFonts w:ascii="Times New Roman" w:hAnsi="Times New Roman" w:cs="Times New Roman"/>
          <w:sz w:val="24"/>
          <w:szCs w:val="24"/>
        </w:rPr>
      </w:pPr>
    </w:p>
    <w:p w14:paraId="318AD3B2" w14:textId="77777777" w:rsidR="00ED089A" w:rsidRDefault="00ED089A">
      <w:pPr>
        <w:pStyle w:val="ListParagraph"/>
        <w:numPr>
          <w:ilvl w:val="0"/>
          <w:numId w:val="1"/>
        </w:numPr>
        <w:rPr>
          <w:ins w:id="54" w:author="User" w:date="2017-07-28T15:15:00Z"/>
          <w:rFonts w:ascii="Times New Roman" w:hAnsi="Times New Roman" w:cs="Times New Roman"/>
          <w:sz w:val="24"/>
          <w:szCs w:val="24"/>
        </w:rPr>
        <w:pPrChange w:id="55" w:author="User" w:date="2017-07-28T15:09:00Z">
          <w:pPr>
            <w:pStyle w:val="ListParagraph"/>
          </w:pPr>
        </w:pPrChange>
      </w:pPr>
      <w:ins w:id="56" w:author="User" w:date="2017-07-28T15:10:00Z">
        <w:r>
          <w:rPr>
            <w:rFonts w:ascii="Times New Roman" w:hAnsi="Times New Roman" w:cs="Times New Roman"/>
            <w:sz w:val="24"/>
            <w:szCs w:val="24"/>
          </w:rPr>
          <w:t xml:space="preserve">Number of children </w:t>
        </w:r>
      </w:ins>
    </w:p>
    <w:p w14:paraId="35E82ABB" w14:textId="77777777" w:rsidR="00C56126" w:rsidRDefault="00C56126">
      <w:pPr>
        <w:pStyle w:val="ListParagraph"/>
        <w:rPr>
          <w:ins w:id="57" w:author="User" w:date="2017-07-28T15:15:00Z"/>
          <w:rFonts w:ascii="Times New Roman" w:hAnsi="Times New Roman" w:cs="Times New Roman"/>
          <w:sz w:val="24"/>
          <w:szCs w:val="24"/>
        </w:rPr>
        <w:pPrChange w:id="58" w:author="User" w:date="2017-07-28T15:16:00Z">
          <w:pPr>
            <w:pStyle w:val="ListParagraph"/>
            <w:numPr>
              <w:numId w:val="1"/>
            </w:numPr>
            <w:ind w:left="644" w:hanging="360"/>
          </w:pPr>
        </w:pPrChange>
      </w:pPr>
      <w:ins w:id="59" w:author="User" w:date="2017-07-28T15:15:00Z">
        <w:r>
          <w:rPr>
            <w:rFonts w:ascii="Times New Roman" w:hAnsi="Times New Roman" w:cs="Times New Roman"/>
            <w:sz w:val="24"/>
            <w:szCs w:val="24"/>
          </w:rPr>
          <w:t>_________________</w:t>
        </w:r>
      </w:ins>
    </w:p>
    <w:p w14:paraId="26BC2452" w14:textId="77777777" w:rsidR="00C56126" w:rsidRDefault="00C56126" w:rsidP="00B06049">
      <w:pPr>
        <w:pStyle w:val="ListParagraph"/>
        <w:rPr>
          <w:ins w:id="60" w:author="User" w:date="2017-07-28T15:10:00Z"/>
          <w:rFonts w:ascii="Times New Roman" w:hAnsi="Times New Roman" w:cs="Times New Roman"/>
          <w:sz w:val="24"/>
          <w:szCs w:val="24"/>
        </w:rPr>
      </w:pPr>
    </w:p>
    <w:p w14:paraId="1ACA3635" w14:textId="77777777" w:rsidR="00ED089A" w:rsidRDefault="00ED089A">
      <w:pPr>
        <w:pStyle w:val="ListParagraph"/>
        <w:numPr>
          <w:ilvl w:val="0"/>
          <w:numId w:val="1"/>
        </w:numPr>
        <w:rPr>
          <w:ins w:id="61" w:author="User" w:date="2017-07-28T15:16:00Z"/>
          <w:rFonts w:ascii="Times New Roman" w:hAnsi="Times New Roman" w:cs="Times New Roman"/>
          <w:sz w:val="24"/>
          <w:szCs w:val="24"/>
        </w:rPr>
        <w:pPrChange w:id="62" w:author="User" w:date="2017-07-28T15:09:00Z">
          <w:pPr>
            <w:pStyle w:val="ListParagraph"/>
          </w:pPr>
        </w:pPrChange>
      </w:pPr>
      <w:ins w:id="63" w:author="User" w:date="2017-07-28T15:10:00Z">
        <w:r>
          <w:rPr>
            <w:rFonts w:ascii="Times New Roman" w:hAnsi="Times New Roman" w:cs="Times New Roman"/>
            <w:sz w:val="24"/>
            <w:szCs w:val="24"/>
          </w:rPr>
          <w:t xml:space="preserve">Number of boys </w:t>
        </w:r>
      </w:ins>
    </w:p>
    <w:p w14:paraId="5A8E4F9E" w14:textId="77777777" w:rsidR="00C56126" w:rsidRDefault="00C56126">
      <w:pPr>
        <w:pStyle w:val="ListParagraph"/>
        <w:rPr>
          <w:ins w:id="64" w:author="User" w:date="2017-07-28T15:16:00Z"/>
          <w:rFonts w:ascii="Times New Roman" w:hAnsi="Times New Roman" w:cs="Times New Roman"/>
          <w:sz w:val="24"/>
          <w:szCs w:val="24"/>
        </w:rPr>
        <w:pPrChange w:id="65" w:author="User" w:date="2017-07-28T15:16:00Z">
          <w:pPr>
            <w:pStyle w:val="ListParagraph"/>
            <w:numPr>
              <w:numId w:val="1"/>
            </w:numPr>
            <w:ind w:left="644" w:hanging="360"/>
          </w:pPr>
        </w:pPrChange>
      </w:pPr>
      <w:ins w:id="66" w:author="User" w:date="2017-07-28T15:16:00Z">
        <w:r>
          <w:rPr>
            <w:rFonts w:ascii="Times New Roman" w:hAnsi="Times New Roman" w:cs="Times New Roman"/>
            <w:sz w:val="24"/>
            <w:szCs w:val="24"/>
          </w:rPr>
          <w:t>_________________</w:t>
        </w:r>
      </w:ins>
    </w:p>
    <w:p w14:paraId="20913B5D" w14:textId="77777777" w:rsidR="00C56126" w:rsidRDefault="00C56126" w:rsidP="00B06049">
      <w:pPr>
        <w:pStyle w:val="ListParagraph"/>
        <w:rPr>
          <w:ins w:id="67" w:author="User" w:date="2017-07-28T15:10:00Z"/>
          <w:rFonts w:ascii="Times New Roman" w:hAnsi="Times New Roman" w:cs="Times New Roman"/>
          <w:sz w:val="24"/>
          <w:szCs w:val="24"/>
        </w:rPr>
      </w:pPr>
    </w:p>
    <w:p w14:paraId="7E9F25E3" w14:textId="77777777" w:rsidR="00ED089A" w:rsidRDefault="00ED089A">
      <w:pPr>
        <w:pStyle w:val="ListParagraph"/>
        <w:numPr>
          <w:ilvl w:val="0"/>
          <w:numId w:val="1"/>
        </w:numPr>
        <w:rPr>
          <w:ins w:id="68" w:author="User" w:date="2017-07-28T15:16:00Z"/>
          <w:rFonts w:ascii="Times New Roman" w:hAnsi="Times New Roman" w:cs="Times New Roman"/>
          <w:sz w:val="24"/>
          <w:szCs w:val="24"/>
        </w:rPr>
        <w:pPrChange w:id="69" w:author="User" w:date="2017-07-28T15:09:00Z">
          <w:pPr>
            <w:pStyle w:val="ListParagraph"/>
          </w:pPr>
        </w:pPrChange>
      </w:pPr>
      <w:ins w:id="70" w:author="User" w:date="2017-07-28T15:10:00Z">
        <w:r>
          <w:rPr>
            <w:rFonts w:ascii="Times New Roman" w:hAnsi="Times New Roman" w:cs="Times New Roman"/>
            <w:sz w:val="24"/>
            <w:szCs w:val="24"/>
          </w:rPr>
          <w:t>Number of girls</w:t>
        </w:r>
      </w:ins>
    </w:p>
    <w:p w14:paraId="3A7D8421" w14:textId="77777777" w:rsidR="00C56126" w:rsidRDefault="00C56126">
      <w:pPr>
        <w:pStyle w:val="ListParagraph"/>
        <w:rPr>
          <w:ins w:id="71" w:author="User" w:date="2017-07-28T15:16:00Z"/>
          <w:rFonts w:ascii="Times New Roman" w:hAnsi="Times New Roman" w:cs="Times New Roman"/>
          <w:sz w:val="24"/>
          <w:szCs w:val="24"/>
        </w:rPr>
        <w:pPrChange w:id="72" w:author="User" w:date="2017-07-28T15:16:00Z">
          <w:pPr>
            <w:pStyle w:val="ListParagraph"/>
            <w:numPr>
              <w:numId w:val="1"/>
            </w:numPr>
            <w:ind w:left="644" w:hanging="360"/>
          </w:pPr>
        </w:pPrChange>
      </w:pPr>
      <w:ins w:id="73" w:author="User" w:date="2017-07-28T15:16:00Z">
        <w:r>
          <w:rPr>
            <w:rFonts w:ascii="Times New Roman" w:hAnsi="Times New Roman" w:cs="Times New Roman"/>
            <w:sz w:val="24"/>
            <w:szCs w:val="24"/>
          </w:rPr>
          <w:t>_________________</w:t>
        </w:r>
      </w:ins>
    </w:p>
    <w:p w14:paraId="7C42B9D4" w14:textId="77777777" w:rsidR="00C56126" w:rsidRDefault="00C56126" w:rsidP="00B06049">
      <w:pPr>
        <w:pStyle w:val="ListParagraph"/>
        <w:rPr>
          <w:ins w:id="74" w:author="User" w:date="2017-07-28T15:10:00Z"/>
          <w:rFonts w:ascii="Times New Roman" w:hAnsi="Times New Roman" w:cs="Times New Roman"/>
          <w:sz w:val="24"/>
          <w:szCs w:val="24"/>
        </w:rPr>
      </w:pPr>
    </w:p>
    <w:p w14:paraId="26E00409" w14:textId="77777777" w:rsidR="008943A2" w:rsidRPr="008943A2" w:rsidRDefault="00ED089A">
      <w:pPr>
        <w:pStyle w:val="ListParagraph"/>
        <w:numPr>
          <w:ilvl w:val="0"/>
          <w:numId w:val="1"/>
        </w:numPr>
        <w:rPr>
          <w:rFonts w:ascii="Times New Roman" w:hAnsi="Times New Roman" w:cs="Times New Roman"/>
          <w:sz w:val="24"/>
          <w:szCs w:val="24"/>
        </w:rPr>
        <w:pPrChange w:id="75" w:author="User" w:date="2017-07-28T15:09:00Z">
          <w:pPr>
            <w:pStyle w:val="ListParagraph"/>
          </w:pPr>
        </w:pPrChange>
      </w:pPr>
      <w:ins w:id="76" w:author="User" w:date="2017-07-28T15:10:00Z">
        <w:r>
          <w:rPr>
            <w:rFonts w:ascii="Times New Roman" w:hAnsi="Times New Roman" w:cs="Times New Roman"/>
            <w:sz w:val="24"/>
            <w:szCs w:val="24"/>
          </w:rPr>
          <w:t xml:space="preserve">Number of </w:t>
        </w:r>
      </w:ins>
      <w:ins w:id="77" w:author="User" w:date="2017-07-28T15:11:00Z">
        <w:r>
          <w:rPr>
            <w:rFonts w:ascii="Times New Roman" w:hAnsi="Times New Roman" w:cs="Times New Roman"/>
            <w:sz w:val="24"/>
            <w:szCs w:val="24"/>
          </w:rPr>
          <w:t>beneficiaries</w:t>
        </w:r>
      </w:ins>
      <w:ins w:id="78" w:author="User" w:date="2017-07-28T15:10:00Z">
        <w:r>
          <w:rPr>
            <w:rFonts w:ascii="Times New Roman" w:hAnsi="Times New Roman" w:cs="Times New Roman"/>
            <w:sz w:val="24"/>
            <w:szCs w:val="24"/>
          </w:rPr>
          <w:t xml:space="preserve"> </w:t>
        </w:r>
      </w:ins>
      <w:del w:id="79" w:author="User" w:date="2017-07-28T15:08:00Z">
        <w:r w:rsidR="008943A2" w:rsidDel="00ED089A">
          <w:rPr>
            <w:rFonts w:ascii="Times New Roman" w:hAnsi="Times New Roman" w:cs="Times New Roman"/>
            <w:sz w:val="24"/>
            <w:szCs w:val="24"/>
          </w:rPr>
          <w:delText xml:space="preserve"> </w:delText>
        </w:r>
      </w:del>
    </w:p>
    <w:p w14:paraId="7B079738" w14:textId="77777777" w:rsidR="00C56126" w:rsidRDefault="00C56126">
      <w:pPr>
        <w:pStyle w:val="ListParagraph"/>
        <w:rPr>
          <w:ins w:id="80" w:author="User" w:date="2017-07-28T15:16:00Z"/>
          <w:rFonts w:ascii="Times New Roman" w:hAnsi="Times New Roman" w:cs="Times New Roman"/>
          <w:sz w:val="24"/>
          <w:szCs w:val="24"/>
        </w:rPr>
        <w:pPrChange w:id="81" w:author="User" w:date="2017-07-28T15:16:00Z">
          <w:pPr>
            <w:pStyle w:val="ListParagraph"/>
            <w:numPr>
              <w:numId w:val="1"/>
            </w:numPr>
            <w:ind w:left="644" w:hanging="360"/>
          </w:pPr>
        </w:pPrChange>
      </w:pPr>
      <w:ins w:id="82" w:author="User" w:date="2017-07-28T15:16:00Z">
        <w:r>
          <w:rPr>
            <w:rFonts w:ascii="Times New Roman" w:hAnsi="Times New Roman" w:cs="Times New Roman"/>
            <w:sz w:val="24"/>
            <w:szCs w:val="24"/>
          </w:rPr>
          <w:t>_________________</w:t>
        </w:r>
      </w:ins>
    </w:p>
    <w:p w14:paraId="6D414A42" w14:textId="77777777" w:rsidR="008943A2" w:rsidRDefault="008943A2" w:rsidP="008943A2">
      <w:pPr>
        <w:pStyle w:val="ListParagraph"/>
        <w:rPr>
          <w:rFonts w:ascii="Times New Roman" w:hAnsi="Times New Roman" w:cs="Times New Roman"/>
          <w:sz w:val="24"/>
          <w:szCs w:val="24"/>
        </w:rPr>
      </w:pPr>
    </w:p>
    <w:p w14:paraId="7CCABD2F" w14:textId="77777777" w:rsidR="008943A2" w:rsidRDefault="008943A2" w:rsidP="008943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Residential status</w:t>
      </w:r>
    </w:p>
    <w:p w14:paraId="08C8B3FB" w14:textId="77777777" w:rsidR="008943A2" w:rsidRDefault="008943A2" w:rsidP="008943A2">
      <w:pPr>
        <w:pStyle w:val="ListParagraph"/>
        <w:rPr>
          <w:rFonts w:ascii="Times New Roman" w:hAnsi="Times New Roman" w:cs="Times New Roman"/>
          <w:sz w:val="24"/>
          <w:szCs w:val="24"/>
        </w:rPr>
      </w:pPr>
      <w:r>
        <w:rPr>
          <w:rFonts w:ascii="Times New Roman" w:hAnsi="Times New Roman" w:cs="Times New Roman"/>
          <w:sz w:val="24"/>
          <w:szCs w:val="24"/>
        </w:rPr>
        <w:t>-, own house, rented house, house on temple land, no house</w:t>
      </w:r>
      <w:ins w:id="83" w:author="User" w:date="2017-07-28T15:49:00Z">
        <w:r w:rsidR="001C6F9B">
          <w:rPr>
            <w:rFonts w:ascii="Times New Roman" w:hAnsi="Times New Roman" w:cs="Times New Roman"/>
            <w:sz w:val="24"/>
            <w:szCs w:val="24"/>
          </w:rPr>
          <w:t xml:space="preserve">, leased, occupied, living on street </w:t>
        </w:r>
      </w:ins>
    </w:p>
    <w:p w14:paraId="16AD5A0F" w14:textId="77777777" w:rsidR="00996101" w:rsidRDefault="00996101" w:rsidP="008943A2">
      <w:pPr>
        <w:pStyle w:val="ListParagraph"/>
        <w:rPr>
          <w:rFonts w:ascii="Times New Roman" w:hAnsi="Times New Roman" w:cs="Times New Roman"/>
          <w:sz w:val="24"/>
          <w:szCs w:val="24"/>
        </w:rPr>
      </w:pPr>
    </w:p>
    <w:p w14:paraId="1364BBEE" w14:textId="77777777" w:rsidR="008943A2" w:rsidRDefault="008943A2" w:rsidP="008943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How did you get possession of the house site? </w:t>
      </w:r>
    </w:p>
    <w:p w14:paraId="1A8A6212" w14:textId="77777777" w:rsidR="00996101" w:rsidRDefault="00996101" w:rsidP="00996101">
      <w:pPr>
        <w:pStyle w:val="ListParagraph"/>
        <w:rPr>
          <w:rFonts w:ascii="Times New Roman" w:hAnsi="Times New Roman" w:cs="Times New Roman"/>
          <w:sz w:val="24"/>
          <w:szCs w:val="24"/>
        </w:rPr>
      </w:pPr>
      <w:r>
        <w:rPr>
          <w:rFonts w:ascii="Times New Roman" w:hAnsi="Times New Roman" w:cs="Times New Roman"/>
          <w:sz w:val="24"/>
          <w:szCs w:val="24"/>
        </w:rPr>
        <w:t xml:space="preserve">-, father’s property, bought the land, temple land, no man’s land, other </w:t>
      </w:r>
    </w:p>
    <w:p w14:paraId="49E10064" w14:textId="77777777" w:rsidR="00996101" w:rsidRDefault="00996101" w:rsidP="00996101">
      <w:pPr>
        <w:pStyle w:val="ListParagraph"/>
        <w:rPr>
          <w:ins w:id="84" w:author="User" w:date="2017-07-28T16:42:00Z"/>
          <w:rFonts w:ascii="Times New Roman" w:hAnsi="Times New Roman" w:cs="Times New Roman"/>
          <w:sz w:val="24"/>
          <w:szCs w:val="24"/>
        </w:rPr>
      </w:pPr>
    </w:p>
    <w:p w14:paraId="57D8CA7A" w14:textId="77777777" w:rsidR="00361E53" w:rsidRDefault="00361E53" w:rsidP="00996101">
      <w:pPr>
        <w:pStyle w:val="ListParagraph"/>
        <w:rPr>
          <w:rFonts w:ascii="Times New Roman" w:hAnsi="Times New Roman" w:cs="Times New Roman"/>
          <w:sz w:val="24"/>
          <w:szCs w:val="24"/>
        </w:rPr>
      </w:pPr>
    </w:p>
    <w:p w14:paraId="32DC9578" w14:textId="77777777" w:rsidR="008943A2" w:rsidRDefault="008943A2" w:rsidP="008943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What is the type of </w:t>
      </w:r>
      <w:r w:rsidR="00996101">
        <w:rPr>
          <w:rFonts w:ascii="Times New Roman" w:hAnsi="Times New Roman" w:cs="Times New Roman"/>
          <w:sz w:val="24"/>
          <w:szCs w:val="24"/>
        </w:rPr>
        <w:t xml:space="preserve">the </w:t>
      </w:r>
      <w:r>
        <w:rPr>
          <w:rFonts w:ascii="Times New Roman" w:hAnsi="Times New Roman" w:cs="Times New Roman"/>
          <w:sz w:val="24"/>
          <w:szCs w:val="24"/>
        </w:rPr>
        <w:t>house</w:t>
      </w:r>
      <w:r w:rsidR="00996101">
        <w:rPr>
          <w:rFonts w:ascii="Times New Roman" w:hAnsi="Times New Roman" w:cs="Times New Roman"/>
          <w:sz w:val="24"/>
          <w:szCs w:val="24"/>
        </w:rPr>
        <w:t>?</w:t>
      </w:r>
    </w:p>
    <w:p w14:paraId="535EECB1" w14:textId="77777777" w:rsidR="00996101" w:rsidRDefault="00996101" w:rsidP="00996101">
      <w:pPr>
        <w:pStyle w:val="ListParagraph"/>
        <w:rPr>
          <w:ins w:id="85" w:author="User" w:date="2017-07-28T15:48:00Z"/>
          <w:rFonts w:ascii="Times New Roman" w:hAnsi="Times New Roman" w:cs="Times New Roman"/>
          <w:sz w:val="24"/>
          <w:szCs w:val="24"/>
        </w:rPr>
      </w:pPr>
      <w:r>
        <w:rPr>
          <w:rFonts w:ascii="Times New Roman" w:hAnsi="Times New Roman" w:cs="Times New Roman"/>
          <w:sz w:val="24"/>
          <w:szCs w:val="24"/>
        </w:rPr>
        <w:t>-, thatched, tiled, concrete</w:t>
      </w:r>
    </w:p>
    <w:p w14:paraId="7BAB22CE" w14:textId="77777777" w:rsidR="001C6F9B" w:rsidRDefault="001C6F9B" w:rsidP="001C6F9B">
      <w:pPr>
        <w:rPr>
          <w:ins w:id="86" w:author="User" w:date="2017-07-28T15:48:00Z"/>
          <w:rFonts w:ascii="Times New Roman" w:hAnsi="Times New Roman" w:cs="Times New Roman"/>
          <w:i/>
          <w:sz w:val="24"/>
          <w:szCs w:val="24"/>
        </w:rPr>
      </w:pPr>
      <w:ins w:id="87" w:author="User" w:date="2017-07-28T15:48:00Z">
        <w:r>
          <w:rPr>
            <w:rFonts w:ascii="Times New Roman" w:hAnsi="Times New Roman" w:cs="Times New Roman"/>
            <w:i/>
            <w:sz w:val="24"/>
            <w:szCs w:val="24"/>
          </w:rPr>
          <w:t>Facilities</w:t>
        </w:r>
      </w:ins>
    </w:p>
    <w:p w14:paraId="6F63373D" w14:textId="77777777" w:rsidR="001C6F9B" w:rsidRPr="001C6F9B" w:rsidRDefault="001C6F9B">
      <w:pPr>
        <w:pStyle w:val="ListParagraph"/>
        <w:numPr>
          <w:ilvl w:val="0"/>
          <w:numId w:val="1"/>
        </w:numPr>
        <w:rPr>
          <w:ins w:id="88" w:author="User" w:date="2017-07-28T15:48:00Z"/>
          <w:rFonts w:ascii="Times New Roman" w:hAnsi="Times New Roman" w:cs="Times New Roman"/>
          <w:sz w:val="24"/>
          <w:szCs w:val="24"/>
          <w:rPrChange w:id="89" w:author="User" w:date="2017-07-28T15:48:00Z">
            <w:rPr>
              <w:ins w:id="90" w:author="User" w:date="2017-07-28T15:48:00Z"/>
            </w:rPr>
          </w:rPrChange>
        </w:rPr>
        <w:pPrChange w:id="91" w:author="User" w:date="2017-07-28T15:48:00Z">
          <w:pPr>
            <w:pStyle w:val="ListParagraph"/>
            <w:numPr>
              <w:numId w:val="6"/>
            </w:numPr>
            <w:ind w:hanging="360"/>
          </w:pPr>
        </w:pPrChange>
      </w:pPr>
      <w:ins w:id="92" w:author="User" w:date="2017-07-28T15:48:00Z">
        <w:r w:rsidRPr="001C6F9B">
          <w:rPr>
            <w:rFonts w:ascii="Times New Roman" w:hAnsi="Times New Roman" w:cs="Times New Roman"/>
            <w:sz w:val="24"/>
            <w:szCs w:val="24"/>
            <w:rPrChange w:id="93" w:author="User" w:date="2017-07-28T15:48:00Z">
              <w:rPr/>
            </w:rPrChange>
          </w:rPr>
          <w:t>Electricity</w:t>
        </w:r>
      </w:ins>
    </w:p>
    <w:p w14:paraId="4C4B097C" w14:textId="77777777" w:rsidR="001C6F9B" w:rsidRDefault="001C6F9B" w:rsidP="001C6F9B">
      <w:pPr>
        <w:pStyle w:val="ListParagraph"/>
        <w:rPr>
          <w:ins w:id="94" w:author="User" w:date="2017-07-28T15:48:00Z"/>
          <w:rFonts w:ascii="Times New Roman" w:hAnsi="Times New Roman" w:cs="Times New Roman"/>
          <w:sz w:val="24"/>
          <w:szCs w:val="24"/>
        </w:rPr>
      </w:pPr>
      <w:ins w:id="95" w:author="User" w:date="2017-07-28T15:48:00Z">
        <w:r>
          <w:rPr>
            <w:rFonts w:ascii="Times New Roman" w:hAnsi="Times New Roman" w:cs="Times New Roman"/>
            <w:sz w:val="24"/>
            <w:szCs w:val="24"/>
          </w:rPr>
          <w:t>Yes, No</w:t>
        </w:r>
      </w:ins>
    </w:p>
    <w:p w14:paraId="75B7AA4B" w14:textId="77777777" w:rsidR="001C6F9B" w:rsidRDefault="001C6F9B" w:rsidP="001C6F9B">
      <w:pPr>
        <w:pStyle w:val="ListParagraph"/>
        <w:rPr>
          <w:ins w:id="96" w:author="User" w:date="2017-07-28T15:48:00Z"/>
          <w:rFonts w:ascii="Times New Roman" w:hAnsi="Times New Roman" w:cs="Times New Roman"/>
          <w:sz w:val="24"/>
          <w:szCs w:val="24"/>
        </w:rPr>
      </w:pPr>
    </w:p>
    <w:p w14:paraId="220CEDB1" w14:textId="77777777" w:rsidR="001C6F9B" w:rsidRDefault="001C6F9B">
      <w:pPr>
        <w:pStyle w:val="ListParagraph"/>
        <w:numPr>
          <w:ilvl w:val="0"/>
          <w:numId w:val="1"/>
        </w:numPr>
        <w:rPr>
          <w:ins w:id="97" w:author="User" w:date="2017-07-28T15:48:00Z"/>
          <w:rFonts w:ascii="Times New Roman" w:hAnsi="Times New Roman" w:cs="Times New Roman"/>
          <w:sz w:val="24"/>
          <w:szCs w:val="24"/>
        </w:rPr>
        <w:pPrChange w:id="98" w:author="User" w:date="2017-07-28T15:48:00Z">
          <w:pPr>
            <w:pStyle w:val="ListParagraph"/>
            <w:numPr>
              <w:numId w:val="6"/>
            </w:numPr>
            <w:ind w:hanging="360"/>
          </w:pPr>
        </w:pPrChange>
      </w:pPr>
      <w:ins w:id="99" w:author="User" w:date="2017-07-28T15:48:00Z">
        <w:r>
          <w:rPr>
            <w:rFonts w:ascii="Times New Roman" w:hAnsi="Times New Roman" w:cs="Times New Roman"/>
            <w:sz w:val="24"/>
            <w:szCs w:val="24"/>
          </w:rPr>
          <w:t>Water</w:t>
        </w:r>
      </w:ins>
    </w:p>
    <w:p w14:paraId="65076F3F" w14:textId="77777777" w:rsidR="001C6F9B" w:rsidRDefault="001C6F9B" w:rsidP="001C6F9B">
      <w:pPr>
        <w:pStyle w:val="ListParagraph"/>
        <w:rPr>
          <w:ins w:id="100" w:author="User" w:date="2017-07-28T15:48:00Z"/>
          <w:rFonts w:ascii="Times New Roman" w:hAnsi="Times New Roman" w:cs="Times New Roman"/>
          <w:sz w:val="24"/>
          <w:szCs w:val="24"/>
        </w:rPr>
      </w:pPr>
      <w:ins w:id="101" w:author="User" w:date="2017-07-28T15:48:00Z">
        <w:r>
          <w:rPr>
            <w:rFonts w:ascii="Times New Roman" w:hAnsi="Times New Roman" w:cs="Times New Roman"/>
            <w:sz w:val="24"/>
            <w:szCs w:val="24"/>
          </w:rPr>
          <w:t>Yes, No</w:t>
        </w:r>
      </w:ins>
    </w:p>
    <w:p w14:paraId="6943BCD2" w14:textId="77777777" w:rsidR="001C6F9B" w:rsidRDefault="001C6F9B" w:rsidP="001C6F9B">
      <w:pPr>
        <w:pStyle w:val="ListParagraph"/>
        <w:rPr>
          <w:ins w:id="102" w:author="User" w:date="2017-07-28T15:48:00Z"/>
          <w:rFonts w:ascii="Times New Roman" w:hAnsi="Times New Roman" w:cs="Times New Roman"/>
          <w:sz w:val="24"/>
          <w:szCs w:val="24"/>
        </w:rPr>
      </w:pPr>
    </w:p>
    <w:p w14:paraId="66AFA492" w14:textId="77777777" w:rsidR="001C6F9B" w:rsidRDefault="001C6F9B">
      <w:pPr>
        <w:pStyle w:val="ListParagraph"/>
        <w:numPr>
          <w:ilvl w:val="0"/>
          <w:numId w:val="1"/>
        </w:numPr>
        <w:rPr>
          <w:ins w:id="103" w:author="User" w:date="2017-07-28T15:48:00Z"/>
          <w:rFonts w:ascii="Times New Roman" w:hAnsi="Times New Roman" w:cs="Times New Roman"/>
          <w:sz w:val="24"/>
          <w:szCs w:val="24"/>
        </w:rPr>
        <w:pPrChange w:id="104" w:author="User" w:date="2017-07-28T15:48:00Z">
          <w:pPr>
            <w:pStyle w:val="ListParagraph"/>
            <w:numPr>
              <w:numId w:val="6"/>
            </w:numPr>
            <w:ind w:hanging="360"/>
          </w:pPr>
        </w:pPrChange>
      </w:pPr>
      <w:ins w:id="105" w:author="User" w:date="2017-07-28T15:48:00Z">
        <w:r w:rsidRPr="00DB2597">
          <w:rPr>
            <w:rFonts w:ascii="Times New Roman" w:hAnsi="Times New Roman" w:cs="Times New Roman"/>
            <w:sz w:val="24"/>
            <w:szCs w:val="24"/>
          </w:rPr>
          <w:t>Toilet</w:t>
        </w:r>
      </w:ins>
    </w:p>
    <w:p w14:paraId="7B495E89" w14:textId="77777777" w:rsidR="001C6F9B" w:rsidRDefault="001C6F9B" w:rsidP="001C6F9B">
      <w:pPr>
        <w:pStyle w:val="ListParagraph"/>
        <w:rPr>
          <w:ins w:id="106" w:author="User" w:date="2017-07-28T15:48:00Z"/>
          <w:rFonts w:ascii="Times New Roman" w:hAnsi="Times New Roman" w:cs="Times New Roman"/>
          <w:sz w:val="24"/>
          <w:szCs w:val="24"/>
        </w:rPr>
      </w:pPr>
      <w:ins w:id="107" w:author="User" w:date="2017-07-28T15:48:00Z">
        <w:r>
          <w:rPr>
            <w:rFonts w:ascii="Times New Roman" w:hAnsi="Times New Roman" w:cs="Times New Roman"/>
            <w:sz w:val="24"/>
            <w:szCs w:val="24"/>
          </w:rPr>
          <w:t>Yes, No</w:t>
        </w:r>
      </w:ins>
    </w:p>
    <w:p w14:paraId="48BCA461" w14:textId="77777777" w:rsidR="001C6F9B" w:rsidRDefault="001C6F9B" w:rsidP="001C6F9B">
      <w:pPr>
        <w:pStyle w:val="ListParagraph"/>
        <w:rPr>
          <w:ins w:id="108" w:author="User" w:date="2017-07-28T15:48:00Z"/>
          <w:rFonts w:ascii="Times New Roman" w:hAnsi="Times New Roman" w:cs="Times New Roman"/>
          <w:sz w:val="24"/>
          <w:szCs w:val="24"/>
        </w:rPr>
      </w:pPr>
    </w:p>
    <w:p w14:paraId="07FB0BC3" w14:textId="77777777" w:rsidR="001C6F9B" w:rsidRDefault="001C6F9B">
      <w:pPr>
        <w:pStyle w:val="ListParagraph"/>
        <w:numPr>
          <w:ilvl w:val="0"/>
          <w:numId w:val="1"/>
        </w:numPr>
        <w:rPr>
          <w:ins w:id="109" w:author="User" w:date="2017-07-28T15:48:00Z"/>
          <w:rFonts w:ascii="Times New Roman" w:hAnsi="Times New Roman" w:cs="Times New Roman"/>
          <w:sz w:val="24"/>
          <w:szCs w:val="24"/>
        </w:rPr>
        <w:pPrChange w:id="110" w:author="User" w:date="2017-07-28T15:48:00Z">
          <w:pPr>
            <w:pStyle w:val="ListParagraph"/>
            <w:numPr>
              <w:numId w:val="6"/>
            </w:numPr>
            <w:ind w:hanging="360"/>
          </w:pPr>
        </w:pPrChange>
      </w:pPr>
      <w:ins w:id="111" w:author="User" w:date="2017-07-28T15:48:00Z">
        <w:r w:rsidRPr="00DB2597">
          <w:rPr>
            <w:rFonts w:ascii="Times New Roman" w:hAnsi="Times New Roman" w:cs="Times New Roman"/>
            <w:sz w:val="24"/>
            <w:szCs w:val="24"/>
          </w:rPr>
          <w:t>Bathroom</w:t>
        </w:r>
      </w:ins>
    </w:p>
    <w:p w14:paraId="44FEE83E" w14:textId="77777777" w:rsidR="001C6F9B" w:rsidRDefault="001C6F9B" w:rsidP="001C6F9B">
      <w:pPr>
        <w:pStyle w:val="ListParagraph"/>
        <w:rPr>
          <w:ins w:id="112" w:author="User" w:date="2017-07-28T15:48:00Z"/>
          <w:rFonts w:ascii="Times New Roman" w:hAnsi="Times New Roman" w:cs="Times New Roman"/>
          <w:sz w:val="24"/>
          <w:szCs w:val="24"/>
        </w:rPr>
      </w:pPr>
      <w:ins w:id="113" w:author="User" w:date="2017-07-28T15:48:00Z">
        <w:r>
          <w:rPr>
            <w:rFonts w:ascii="Times New Roman" w:hAnsi="Times New Roman" w:cs="Times New Roman"/>
            <w:sz w:val="24"/>
            <w:szCs w:val="24"/>
          </w:rPr>
          <w:t>Yes, No</w:t>
        </w:r>
      </w:ins>
    </w:p>
    <w:p w14:paraId="02207967" w14:textId="77777777" w:rsidR="001C6F9B" w:rsidRPr="00DB2597" w:rsidRDefault="001C6F9B" w:rsidP="001C6F9B">
      <w:pPr>
        <w:pStyle w:val="ListParagraph"/>
        <w:rPr>
          <w:ins w:id="114" w:author="User" w:date="2017-07-28T15:48:00Z"/>
          <w:rFonts w:ascii="Times New Roman" w:hAnsi="Times New Roman" w:cs="Times New Roman"/>
          <w:sz w:val="24"/>
          <w:szCs w:val="24"/>
        </w:rPr>
      </w:pPr>
    </w:p>
    <w:p w14:paraId="32DE26F5" w14:textId="77777777" w:rsidR="001C6F9B" w:rsidRDefault="001C6F9B">
      <w:pPr>
        <w:pStyle w:val="ListParagraph"/>
        <w:numPr>
          <w:ilvl w:val="0"/>
          <w:numId w:val="1"/>
        </w:numPr>
        <w:rPr>
          <w:ins w:id="115" w:author="User" w:date="2017-07-28T15:48:00Z"/>
          <w:rFonts w:ascii="Times New Roman" w:hAnsi="Times New Roman" w:cs="Times New Roman"/>
          <w:sz w:val="24"/>
          <w:szCs w:val="24"/>
        </w:rPr>
        <w:pPrChange w:id="116" w:author="User" w:date="2017-07-28T15:48:00Z">
          <w:pPr>
            <w:pStyle w:val="ListParagraph"/>
            <w:numPr>
              <w:numId w:val="6"/>
            </w:numPr>
            <w:ind w:hanging="360"/>
          </w:pPr>
        </w:pPrChange>
      </w:pPr>
      <w:ins w:id="117" w:author="User" w:date="2017-07-28T15:48:00Z">
        <w:r>
          <w:rPr>
            <w:rFonts w:ascii="Times New Roman" w:hAnsi="Times New Roman" w:cs="Times New Roman"/>
            <w:sz w:val="24"/>
            <w:szCs w:val="24"/>
          </w:rPr>
          <w:t xml:space="preserve">Good ventilation </w:t>
        </w:r>
      </w:ins>
    </w:p>
    <w:p w14:paraId="0F8943E0" w14:textId="77777777" w:rsidR="001C6F9B" w:rsidRDefault="001C6F9B" w:rsidP="001C6F9B">
      <w:pPr>
        <w:pStyle w:val="ListParagraph"/>
        <w:rPr>
          <w:ins w:id="118" w:author="User" w:date="2017-07-28T15:48:00Z"/>
          <w:rFonts w:ascii="Times New Roman" w:hAnsi="Times New Roman" w:cs="Times New Roman"/>
          <w:sz w:val="24"/>
          <w:szCs w:val="24"/>
        </w:rPr>
      </w:pPr>
      <w:ins w:id="119" w:author="User" w:date="2017-07-28T15:48:00Z">
        <w:r>
          <w:rPr>
            <w:rFonts w:ascii="Times New Roman" w:hAnsi="Times New Roman" w:cs="Times New Roman"/>
            <w:sz w:val="24"/>
            <w:szCs w:val="24"/>
          </w:rPr>
          <w:t>Yes, No</w:t>
        </w:r>
      </w:ins>
    </w:p>
    <w:p w14:paraId="1FFD9BB4" w14:textId="77777777" w:rsidR="001C6F9B" w:rsidDel="001C6F9B" w:rsidRDefault="001C6F9B" w:rsidP="00996101">
      <w:pPr>
        <w:pStyle w:val="ListParagraph"/>
        <w:rPr>
          <w:del w:id="120" w:author="User" w:date="2017-07-28T15:48:00Z"/>
          <w:rFonts w:ascii="Times New Roman" w:hAnsi="Times New Roman" w:cs="Times New Roman"/>
          <w:sz w:val="24"/>
          <w:szCs w:val="24"/>
        </w:rPr>
      </w:pPr>
    </w:p>
    <w:p w14:paraId="5F4B0C20" w14:textId="77777777" w:rsidR="00996101" w:rsidRDefault="00996101" w:rsidP="00996101">
      <w:pPr>
        <w:pStyle w:val="ListParagraph"/>
        <w:rPr>
          <w:rFonts w:ascii="Times New Roman" w:hAnsi="Times New Roman" w:cs="Times New Roman"/>
          <w:sz w:val="24"/>
          <w:szCs w:val="24"/>
        </w:rPr>
      </w:pPr>
    </w:p>
    <w:p w14:paraId="5D1D0941" w14:textId="77777777" w:rsidR="008943A2" w:rsidRPr="00EB3B66" w:rsidRDefault="008943A2">
      <w:pPr>
        <w:pStyle w:val="ListParagraph"/>
        <w:numPr>
          <w:ilvl w:val="0"/>
          <w:numId w:val="1"/>
        </w:numPr>
        <w:rPr>
          <w:rFonts w:ascii="Times New Roman" w:hAnsi="Times New Roman" w:cs="Times New Roman"/>
          <w:sz w:val="24"/>
          <w:szCs w:val="24"/>
        </w:rPr>
        <w:pPrChange w:id="121" w:author="User" w:date="2017-07-28T15:48:00Z">
          <w:pPr>
            <w:pStyle w:val="ListParagraph"/>
            <w:numPr>
              <w:numId w:val="6"/>
            </w:numPr>
            <w:ind w:hanging="360"/>
          </w:pPr>
        </w:pPrChange>
      </w:pPr>
      <w:r w:rsidRPr="00EB3B66">
        <w:rPr>
          <w:rFonts w:ascii="Times New Roman" w:hAnsi="Times New Roman" w:cs="Times New Roman"/>
          <w:sz w:val="24"/>
          <w:szCs w:val="24"/>
        </w:rPr>
        <w:t xml:space="preserve">Do you have electricity connection? </w:t>
      </w:r>
    </w:p>
    <w:p w14:paraId="3DF8F674" w14:textId="77777777" w:rsidR="00996101" w:rsidRDefault="00996101" w:rsidP="00996101">
      <w:pPr>
        <w:pStyle w:val="ListParagraph"/>
        <w:rPr>
          <w:rFonts w:ascii="Times New Roman" w:hAnsi="Times New Roman" w:cs="Times New Roman"/>
          <w:sz w:val="24"/>
          <w:szCs w:val="24"/>
        </w:rPr>
      </w:pPr>
      <w:r>
        <w:rPr>
          <w:rFonts w:ascii="Times New Roman" w:hAnsi="Times New Roman" w:cs="Times New Roman"/>
          <w:sz w:val="24"/>
          <w:szCs w:val="24"/>
        </w:rPr>
        <w:sym w:font="Wingdings" w:char="F0FE"/>
      </w:r>
    </w:p>
    <w:p w14:paraId="131392F1" w14:textId="77777777" w:rsidR="00996101" w:rsidRDefault="00996101" w:rsidP="00996101">
      <w:pPr>
        <w:pStyle w:val="ListParagraph"/>
        <w:rPr>
          <w:rFonts w:ascii="Times New Roman" w:hAnsi="Times New Roman" w:cs="Times New Roman"/>
          <w:sz w:val="24"/>
          <w:szCs w:val="24"/>
        </w:rPr>
      </w:pPr>
    </w:p>
    <w:p w14:paraId="70F8D002" w14:textId="77777777" w:rsidR="008943A2" w:rsidRDefault="008943A2">
      <w:pPr>
        <w:pStyle w:val="ListParagraph"/>
        <w:numPr>
          <w:ilvl w:val="0"/>
          <w:numId w:val="1"/>
        </w:numPr>
        <w:rPr>
          <w:rFonts w:ascii="Times New Roman" w:hAnsi="Times New Roman" w:cs="Times New Roman"/>
          <w:sz w:val="24"/>
          <w:szCs w:val="24"/>
        </w:rPr>
        <w:pPrChange w:id="122" w:author="User" w:date="2017-07-28T15:48:00Z">
          <w:pPr>
            <w:pStyle w:val="ListParagraph"/>
            <w:numPr>
              <w:numId w:val="6"/>
            </w:numPr>
            <w:ind w:hanging="360"/>
          </w:pPr>
        </w:pPrChange>
      </w:pPr>
      <w:r>
        <w:rPr>
          <w:rFonts w:ascii="Times New Roman" w:hAnsi="Times New Roman" w:cs="Times New Roman"/>
          <w:sz w:val="24"/>
          <w:szCs w:val="24"/>
        </w:rPr>
        <w:t>Where do you obtain your water?</w:t>
      </w:r>
    </w:p>
    <w:p w14:paraId="1450E03B" w14:textId="77777777" w:rsidR="0076313B" w:rsidRDefault="00996101" w:rsidP="00996101">
      <w:pPr>
        <w:pStyle w:val="ListParagraph"/>
        <w:rPr>
          <w:ins w:id="123" w:author="User" w:date="2017-07-28T15:54:00Z"/>
          <w:rFonts w:ascii="Times New Roman" w:hAnsi="Times New Roman" w:cs="Times New Roman"/>
          <w:sz w:val="24"/>
          <w:szCs w:val="24"/>
        </w:rPr>
      </w:pPr>
      <w:r>
        <w:rPr>
          <w:rFonts w:ascii="Times New Roman" w:hAnsi="Times New Roman" w:cs="Times New Roman"/>
          <w:sz w:val="24"/>
          <w:szCs w:val="24"/>
        </w:rPr>
        <w:t>-, municipality, village pond, no water</w:t>
      </w:r>
    </w:p>
    <w:p w14:paraId="7DB6E284" w14:textId="77777777" w:rsidR="0076313B" w:rsidRDefault="0076313B" w:rsidP="00996101">
      <w:pPr>
        <w:pStyle w:val="ListParagraph"/>
        <w:rPr>
          <w:ins w:id="124" w:author="User" w:date="2017-07-28T15:54:00Z"/>
          <w:rFonts w:ascii="Times New Roman" w:hAnsi="Times New Roman" w:cs="Times New Roman"/>
          <w:sz w:val="24"/>
          <w:szCs w:val="24"/>
        </w:rPr>
      </w:pPr>
    </w:p>
    <w:p w14:paraId="6C1CCCCC" w14:textId="77777777" w:rsidR="0076313B" w:rsidRDefault="0076313B">
      <w:pPr>
        <w:pStyle w:val="ListParagraph"/>
        <w:numPr>
          <w:ilvl w:val="0"/>
          <w:numId w:val="1"/>
        </w:numPr>
        <w:rPr>
          <w:ins w:id="125" w:author="User" w:date="2017-07-28T15:54:00Z"/>
          <w:rFonts w:ascii="Times New Roman" w:hAnsi="Times New Roman" w:cs="Times New Roman"/>
          <w:sz w:val="24"/>
          <w:szCs w:val="24"/>
        </w:rPr>
        <w:pPrChange w:id="126" w:author="User" w:date="2017-07-28T15:54:00Z">
          <w:pPr>
            <w:pStyle w:val="ListParagraph"/>
          </w:pPr>
        </w:pPrChange>
      </w:pPr>
      <w:ins w:id="127" w:author="User" w:date="2017-07-28T15:54:00Z">
        <w:r>
          <w:rPr>
            <w:rFonts w:ascii="Times New Roman" w:hAnsi="Times New Roman" w:cs="Times New Roman"/>
            <w:sz w:val="24"/>
            <w:szCs w:val="24"/>
          </w:rPr>
          <w:t>Source of drinking water</w:t>
        </w:r>
      </w:ins>
    </w:p>
    <w:p w14:paraId="27E9AF36" w14:textId="77777777" w:rsidR="0076313B" w:rsidRDefault="0076313B">
      <w:pPr>
        <w:pStyle w:val="ListParagraph"/>
        <w:rPr>
          <w:ins w:id="128" w:author="User" w:date="2017-07-28T15:55:00Z"/>
          <w:rFonts w:ascii="Times New Roman" w:hAnsi="Times New Roman" w:cs="Times New Roman"/>
          <w:sz w:val="24"/>
          <w:szCs w:val="24"/>
        </w:rPr>
      </w:pPr>
      <w:ins w:id="129" w:author="User" w:date="2017-07-28T15:54:00Z">
        <w:r>
          <w:rPr>
            <w:rFonts w:ascii="Times New Roman" w:hAnsi="Times New Roman" w:cs="Times New Roman"/>
            <w:sz w:val="24"/>
            <w:szCs w:val="24"/>
          </w:rPr>
          <w:t>tap, handpump, public tap, well, tubewell, borewell, govt provided mineral water</w:t>
        </w:r>
      </w:ins>
    </w:p>
    <w:p w14:paraId="4AF38342" w14:textId="77777777" w:rsidR="0076313B" w:rsidRDefault="0076313B">
      <w:pPr>
        <w:pStyle w:val="ListParagraph"/>
        <w:rPr>
          <w:ins w:id="130" w:author="User" w:date="2017-07-28T15:55:00Z"/>
          <w:rFonts w:ascii="Times New Roman" w:hAnsi="Times New Roman" w:cs="Times New Roman"/>
          <w:sz w:val="24"/>
          <w:szCs w:val="24"/>
        </w:rPr>
      </w:pPr>
    </w:p>
    <w:p w14:paraId="7AFF503E" w14:textId="77777777" w:rsidR="0076313B" w:rsidRDefault="0076313B">
      <w:pPr>
        <w:pStyle w:val="ListParagraph"/>
        <w:numPr>
          <w:ilvl w:val="0"/>
          <w:numId w:val="1"/>
        </w:numPr>
        <w:rPr>
          <w:ins w:id="131" w:author="User" w:date="2017-07-28T15:55:00Z"/>
          <w:rFonts w:ascii="Times New Roman" w:hAnsi="Times New Roman" w:cs="Times New Roman"/>
          <w:sz w:val="24"/>
          <w:szCs w:val="24"/>
        </w:rPr>
        <w:pPrChange w:id="132" w:author="User" w:date="2017-07-28T15:55:00Z">
          <w:pPr>
            <w:pStyle w:val="ListParagraph"/>
          </w:pPr>
        </w:pPrChange>
      </w:pPr>
      <w:ins w:id="133" w:author="User" w:date="2017-07-28T15:55:00Z">
        <w:r>
          <w:rPr>
            <w:rFonts w:ascii="Times New Roman" w:hAnsi="Times New Roman" w:cs="Times New Roman"/>
            <w:sz w:val="24"/>
            <w:szCs w:val="24"/>
          </w:rPr>
          <w:t>Source of water for other uses</w:t>
        </w:r>
      </w:ins>
    </w:p>
    <w:p w14:paraId="2FB64F7D" w14:textId="77777777" w:rsidR="0076313B" w:rsidRDefault="0076313B">
      <w:pPr>
        <w:pStyle w:val="ListParagraph"/>
        <w:rPr>
          <w:ins w:id="134" w:author="User" w:date="2017-07-28T15:55:00Z"/>
          <w:rFonts w:ascii="Times New Roman" w:hAnsi="Times New Roman" w:cs="Times New Roman"/>
          <w:sz w:val="24"/>
          <w:szCs w:val="24"/>
        </w:rPr>
      </w:pPr>
      <w:ins w:id="135" w:author="User" w:date="2017-07-28T15:55:00Z">
        <w:r>
          <w:rPr>
            <w:rFonts w:ascii="Times New Roman" w:hAnsi="Times New Roman" w:cs="Times New Roman"/>
            <w:sz w:val="24"/>
            <w:szCs w:val="24"/>
          </w:rPr>
          <w:t>Tap, river, tubewell, pond, well, handpump, borewell, public tap</w:t>
        </w:r>
      </w:ins>
    </w:p>
    <w:p w14:paraId="001436B8" w14:textId="77777777" w:rsidR="0076313B" w:rsidRDefault="0076313B">
      <w:pPr>
        <w:pStyle w:val="ListParagraph"/>
        <w:rPr>
          <w:ins w:id="136" w:author="User" w:date="2017-07-28T15:55:00Z"/>
          <w:rFonts w:ascii="Times New Roman" w:hAnsi="Times New Roman" w:cs="Times New Roman"/>
          <w:sz w:val="24"/>
          <w:szCs w:val="24"/>
        </w:rPr>
      </w:pPr>
    </w:p>
    <w:p w14:paraId="2283EF30" w14:textId="77777777" w:rsidR="0076313B" w:rsidRDefault="0076313B">
      <w:pPr>
        <w:pStyle w:val="ListParagraph"/>
        <w:numPr>
          <w:ilvl w:val="0"/>
          <w:numId w:val="1"/>
        </w:numPr>
        <w:rPr>
          <w:ins w:id="137" w:author="User" w:date="2017-07-28T15:55:00Z"/>
          <w:rFonts w:ascii="Times New Roman" w:hAnsi="Times New Roman" w:cs="Times New Roman"/>
          <w:sz w:val="24"/>
          <w:szCs w:val="24"/>
        </w:rPr>
        <w:pPrChange w:id="138" w:author="User" w:date="2017-07-28T15:55:00Z">
          <w:pPr>
            <w:pStyle w:val="ListParagraph"/>
          </w:pPr>
        </w:pPrChange>
      </w:pPr>
      <w:ins w:id="139" w:author="User" w:date="2017-07-28T15:55:00Z">
        <w:r>
          <w:rPr>
            <w:rFonts w:ascii="Times New Roman" w:hAnsi="Times New Roman" w:cs="Times New Roman"/>
            <w:sz w:val="24"/>
            <w:szCs w:val="24"/>
          </w:rPr>
          <w:t>Distance of household from water sources (in metres)</w:t>
        </w:r>
      </w:ins>
    </w:p>
    <w:p w14:paraId="3A7BBCB6" w14:textId="77777777" w:rsidR="00996101" w:rsidRPr="0076313B" w:rsidRDefault="0076313B">
      <w:pPr>
        <w:pStyle w:val="ListParagraph"/>
        <w:rPr>
          <w:rFonts w:ascii="Times New Roman" w:hAnsi="Times New Roman" w:cs="Times New Roman"/>
          <w:sz w:val="24"/>
          <w:szCs w:val="24"/>
          <w:rPrChange w:id="140" w:author="User" w:date="2017-07-28T15:56:00Z">
            <w:rPr/>
          </w:rPrChange>
        </w:rPr>
      </w:pPr>
      <w:ins w:id="141" w:author="User" w:date="2017-07-28T15:56:00Z">
        <w:r>
          <w:rPr>
            <w:rFonts w:ascii="Times New Roman" w:hAnsi="Times New Roman" w:cs="Times New Roman"/>
            <w:sz w:val="24"/>
            <w:szCs w:val="24"/>
          </w:rPr>
          <w:t>0-20, 20-50, 50-100, &gt;100</w:t>
        </w:r>
      </w:ins>
      <w:del w:id="142" w:author="User" w:date="2017-07-28T15:51:00Z">
        <w:r w:rsidR="00996101" w:rsidRPr="0076313B" w:rsidDel="0076313B">
          <w:rPr>
            <w:rFonts w:ascii="Times New Roman" w:hAnsi="Times New Roman" w:cs="Times New Roman"/>
            <w:sz w:val="24"/>
            <w:szCs w:val="24"/>
            <w:rPrChange w:id="143" w:author="User" w:date="2017-07-28T15:56:00Z">
              <w:rPr/>
            </w:rPrChange>
          </w:rPr>
          <w:delText xml:space="preserve"> </w:delText>
        </w:r>
      </w:del>
    </w:p>
    <w:p w14:paraId="3803630A" w14:textId="77777777" w:rsidR="00996101" w:rsidRDefault="00996101" w:rsidP="00996101">
      <w:pPr>
        <w:pStyle w:val="ListParagraph"/>
        <w:rPr>
          <w:rFonts w:ascii="Times New Roman" w:hAnsi="Times New Roman" w:cs="Times New Roman"/>
          <w:sz w:val="24"/>
          <w:szCs w:val="24"/>
        </w:rPr>
      </w:pPr>
    </w:p>
    <w:p w14:paraId="74FB5710" w14:textId="77777777" w:rsidR="008943A2" w:rsidRDefault="008943A2">
      <w:pPr>
        <w:pStyle w:val="ListParagraph"/>
        <w:numPr>
          <w:ilvl w:val="0"/>
          <w:numId w:val="1"/>
        </w:numPr>
        <w:rPr>
          <w:rFonts w:ascii="Times New Roman" w:hAnsi="Times New Roman" w:cs="Times New Roman"/>
          <w:sz w:val="24"/>
          <w:szCs w:val="24"/>
        </w:rPr>
        <w:pPrChange w:id="144" w:author="User" w:date="2017-07-28T15:48:00Z">
          <w:pPr>
            <w:pStyle w:val="ListParagraph"/>
            <w:numPr>
              <w:numId w:val="6"/>
            </w:numPr>
            <w:ind w:hanging="360"/>
          </w:pPr>
        </w:pPrChange>
      </w:pPr>
      <w:r>
        <w:rPr>
          <w:rFonts w:ascii="Times New Roman" w:hAnsi="Times New Roman" w:cs="Times New Roman"/>
          <w:sz w:val="24"/>
          <w:szCs w:val="24"/>
        </w:rPr>
        <w:t>Do you have a toilet facility in your house?</w:t>
      </w:r>
    </w:p>
    <w:p w14:paraId="6947F83F" w14:textId="77777777" w:rsidR="00996101" w:rsidRPr="00996101" w:rsidRDefault="00996101" w:rsidP="00996101">
      <w:pPr>
        <w:pStyle w:val="ListParagraph"/>
        <w:rPr>
          <w:rFonts w:ascii="Times New Roman" w:hAnsi="Times New Roman" w:cs="Times New Roman"/>
          <w:sz w:val="24"/>
          <w:szCs w:val="24"/>
        </w:rPr>
      </w:pPr>
      <w:r>
        <w:rPr>
          <w:rFonts w:ascii="Times New Roman" w:hAnsi="Times New Roman" w:cs="Times New Roman"/>
          <w:sz w:val="24"/>
          <w:szCs w:val="24"/>
        </w:rPr>
        <w:sym w:font="Wingdings" w:char="F0FE"/>
      </w:r>
    </w:p>
    <w:p w14:paraId="090B7769" w14:textId="77777777" w:rsidR="00996101" w:rsidRDefault="00996101" w:rsidP="00996101">
      <w:pPr>
        <w:pStyle w:val="ListParagraph"/>
        <w:rPr>
          <w:rFonts w:ascii="Times New Roman" w:hAnsi="Times New Roman" w:cs="Times New Roman"/>
          <w:sz w:val="24"/>
          <w:szCs w:val="24"/>
        </w:rPr>
      </w:pPr>
    </w:p>
    <w:p w14:paraId="17F0A78D" w14:textId="77777777" w:rsidR="008943A2" w:rsidRDefault="008943A2">
      <w:pPr>
        <w:pStyle w:val="ListParagraph"/>
        <w:numPr>
          <w:ilvl w:val="0"/>
          <w:numId w:val="1"/>
        </w:numPr>
        <w:rPr>
          <w:rFonts w:ascii="Times New Roman" w:hAnsi="Times New Roman" w:cs="Times New Roman"/>
          <w:sz w:val="24"/>
          <w:szCs w:val="24"/>
        </w:rPr>
        <w:pPrChange w:id="145" w:author="User" w:date="2017-07-28T15:48:00Z">
          <w:pPr>
            <w:pStyle w:val="ListParagraph"/>
            <w:numPr>
              <w:numId w:val="6"/>
            </w:numPr>
            <w:ind w:hanging="360"/>
          </w:pPr>
        </w:pPrChange>
      </w:pPr>
      <w:r>
        <w:rPr>
          <w:rFonts w:ascii="Times New Roman" w:hAnsi="Times New Roman" w:cs="Times New Roman"/>
          <w:sz w:val="24"/>
          <w:szCs w:val="24"/>
        </w:rPr>
        <w:t>Do you have the facility of rain water harvesting?</w:t>
      </w:r>
    </w:p>
    <w:p w14:paraId="06588CBD" w14:textId="77777777" w:rsidR="00996101" w:rsidRDefault="00996101" w:rsidP="00996101">
      <w:pPr>
        <w:pStyle w:val="ListParagraph"/>
        <w:rPr>
          <w:rFonts w:ascii="Times New Roman" w:hAnsi="Times New Roman" w:cs="Times New Roman"/>
          <w:sz w:val="24"/>
          <w:szCs w:val="24"/>
        </w:rPr>
      </w:pPr>
      <w:r>
        <w:rPr>
          <w:rFonts w:ascii="Times New Roman" w:hAnsi="Times New Roman" w:cs="Times New Roman"/>
          <w:sz w:val="24"/>
          <w:szCs w:val="24"/>
        </w:rPr>
        <w:sym w:font="Wingdings" w:char="F0FE"/>
      </w:r>
    </w:p>
    <w:p w14:paraId="0E1BF133" w14:textId="77777777" w:rsidR="00996101" w:rsidRDefault="00996101" w:rsidP="00996101">
      <w:pPr>
        <w:pStyle w:val="ListParagraph"/>
        <w:rPr>
          <w:rFonts w:ascii="Times New Roman" w:hAnsi="Times New Roman" w:cs="Times New Roman"/>
          <w:sz w:val="24"/>
          <w:szCs w:val="24"/>
        </w:rPr>
      </w:pPr>
    </w:p>
    <w:p w14:paraId="6100F064" w14:textId="77777777" w:rsidR="008943A2" w:rsidRDefault="008943A2">
      <w:pPr>
        <w:pStyle w:val="ListParagraph"/>
        <w:numPr>
          <w:ilvl w:val="0"/>
          <w:numId w:val="1"/>
        </w:numPr>
        <w:rPr>
          <w:rFonts w:ascii="Times New Roman" w:hAnsi="Times New Roman" w:cs="Times New Roman"/>
          <w:sz w:val="24"/>
          <w:szCs w:val="24"/>
        </w:rPr>
        <w:pPrChange w:id="146" w:author="User" w:date="2017-07-28T15:48:00Z">
          <w:pPr>
            <w:pStyle w:val="ListParagraph"/>
            <w:numPr>
              <w:numId w:val="6"/>
            </w:numPr>
            <w:ind w:hanging="360"/>
          </w:pPr>
        </w:pPrChange>
      </w:pPr>
      <w:r>
        <w:rPr>
          <w:rFonts w:ascii="Times New Roman" w:hAnsi="Times New Roman" w:cs="Times New Roman"/>
          <w:sz w:val="24"/>
          <w:szCs w:val="24"/>
        </w:rPr>
        <w:t xml:space="preserve">Would you like to have such a rainwater facility? </w:t>
      </w:r>
    </w:p>
    <w:p w14:paraId="7C131560" w14:textId="77777777" w:rsidR="00996101" w:rsidRDefault="00996101" w:rsidP="00996101">
      <w:pPr>
        <w:pStyle w:val="ListParagraph"/>
        <w:rPr>
          <w:rFonts w:ascii="Times New Roman" w:hAnsi="Times New Roman" w:cs="Times New Roman"/>
          <w:sz w:val="24"/>
          <w:szCs w:val="24"/>
        </w:rPr>
      </w:pPr>
      <w:r>
        <w:rPr>
          <w:rFonts w:ascii="Times New Roman" w:hAnsi="Times New Roman" w:cs="Times New Roman"/>
          <w:sz w:val="24"/>
          <w:szCs w:val="24"/>
        </w:rPr>
        <w:sym w:font="Wingdings" w:char="F0FE"/>
      </w:r>
    </w:p>
    <w:p w14:paraId="0327F70B" w14:textId="77777777" w:rsidR="00996101" w:rsidRDefault="00996101" w:rsidP="00996101">
      <w:pPr>
        <w:pStyle w:val="ListParagraph"/>
        <w:rPr>
          <w:ins w:id="147" w:author="User" w:date="2017-07-28T15:50:00Z"/>
          <w:rFonts w:ascii="Times New Roman" w:hAnsi="Times New Roman" w:cs="Times New Roman"/>
          <w:sz w:val="24"/>
          <w:szCs w:val="24"/>
        </w:rPr>
      </w:pPr>
    </w:p>
    <w:p w14:paraId="2F3D1B84" w14:textId="77777777" w:rsidR="001C6F9B" w:rsidRDefault="001C6F9B">
      <w:pPr>
        <w:pStyle w:val="ListParagraph"/>
        <w:numPr>
          <w:ilvl w:val="0"/>
          <w:numId w:val="1"/>
        </w:numPr>
        <w:rPr>
          <w:ins w:id="148" w:author="User" w:date="2017-07-28T15:50:00Z"/>
          <w:rFonts w:ascii="Times New Roman" w:hAnsi="Times New Roman" w:cs="Times New Roman"/>
          <w:sz w:val="24"/>
          <w:szCs w:val="24"/>
        </w:rPr>
        <w:pPrChange w:id="149" w:author="User" w:date="2017-07-28T15:50:00Z">
          <w:pPr>
            <w:pStyle w:val="ListParagraph"/>
          </w:pPr>
        </w:pPrChange>
      </w:pPr>
      <w:ins w:id="150" w:author="User" w:date="2017-07-28T15:50:00Z">
        <w:r>
          <w:rPr>
            <w:rFonts w:ascii="Times New Roman" w:hAnsi="Times New Roman" w:cs="Times New Roman"/>
            <w:sz w:val="24"/>
            <w:szCs w:val="24"/>
          </w:rPr>
          <w:t>Fuel used for cooking</w:t>
        </w:r>
      </w:ins>
    </w:p>
    <w:p w14:paraId="56556B79" w14:textId="77777777" w:rsidR="001C6F9B" w:rsidRDefault="001C6F9B">
      <w:pPr>
        <w:pStyle w:val="ListParagraph"/>
        <w:rPr>
          <w:ins w:id="151" w:author="User" w:date="2017-07-28T15:50:00Z"/>
          <w:rFonts w:ascii="Times New Roman" w:hAnsi="Times New Roman" w:cs="Times New Roman"/>
          <w:sz w:val="24"/>
          <w:szCs w:val="24"/>
        </w:rPr>
      </w:pPr>
      <w:ins w:id="152" w:author="User" w:date="2017-07-28T15:50:00Z">
        <w:r>
          <w:rPr>
            <w:rFonts w:ascii="Times New Roman" w:hAnsi="Times New Roman" w:cs="Times New Roman"/>
            <w:sz w:val="24"/>
            <w:szCs w:val="24"/>
          </w:rPr>
          <w:t xml:space="preserve">Coal, Kerosene, Gas, Electric </w:t>
        </w:r>
      </w:ins>
    </w:p>
    <w:p w14:paraId="2608ED9B" w14:textId="77777777" w:rsidR="001C6F9B" w:rsidRDefault="001C6F9B">
      <w:pPr>
        <w:pStyle w:val="ListParagraph"/>
        <w:rPr>
          <w:ins w:id="153" w:author="User" w:date="2017-07-28T15:50:00Z"/>
          <w:rFonts w:ascii="Times New Roman" w:hAnsi="Times New Roman" w:cs="Times New Roman"/>
          <w:sz w:val="24"/>
          <w:szCs w:val="24"/>
        </w:rPr>
      </w:pPr>
    </w:p>
    <w:p w14:paraId="3F901552" w14:textId="77777777" w:rsidR="001C6F9B" w:rsidRDefault="0076313B">
      <w:pPr>
        <w:pStyle w:val="ListParagraph"/>
        <w:numPr>
          <w:ilvl w:val="0"/>
          <w:numId w:val="1"/>
        </w:numPr>
        <w:rPr>
          <w:ins w:id="154" w:author="User" w:date="2017-07-28T15:50:00Z"/>
          <w:rFonts w:ascii="Times New Roman" w:hAnsi="Times New Roman" w:cs="Times New Roman"/>
          <w:sz w:val="24"/>
          <w:szCs w:val="24"/>
        </w:rPr>
        <w:pPrChange w:id="155" w:author="User" w:date="2017-07-28T15:50:00Z">
          <w:pPr>
            <w:pStyle w:val="ListParagraph"/>
          </w:pPr>
        </w:pPrChange>
      </w:pPr>
      <w:ins w:id="156" w:author="User" w:date="2017-07-28T15:50:00Z">
        <w:r>
          <w:rPr>
            <w:rFonts w:ascii="Times New Roman" w:hAnsi="Times New Roman" w:cs="Times New Roman"/>
            <w:sz w:val="24"/>
            <w:szCs w:val="24"/>
          </w:rPr>
          <w:lastRenderedPageBreak/>
          <w:t xml:space="preserve">Number of meals a day </w:t>
        </w:r>
      </w:ins>
    </w:p>
    <w:p w14:paraId="158EC59B" w14:textId="77777777" w:rsidR="0076313B" w:rsidRDefault="0076313B">
      <w:pPr>
        <w:pStyle w:val="ListParagraph"/>
        <w:rPr>
          <w:ins w:id="157" w:author="User" w:date="2017-07-28T15:56:00Z"/>
          <w:rFonts w:ascii="Times New Roman" w:hAnsi="Times New Roman" w:cs="Times New Roman"/>
          <w:sz w:val="24"/>
          <w:szCs w:val="24"/>
        </w:rPr>
        <w:pPrChange w:id="158" w:author="User" w:date="2017-07-28T15:51:00Z">
          <w:pPr>
            <w:pStyle w:val="ListParagraph"/>
            <w:numPr>
              <w:numId w:val="1"/>
            </w:numPr>
            <w:ind w:left="644" w:hanging="360"/>
          </w:pPr>
        </w:pPrChange>
      </w:pPr>
      <w:ins w:id="159" w:author="User" w:date="2017-07-28T15:51:00Z">
        <w:r>
          <w:rPr>
            <w:rFonts w:ascii="Times New Roman" w:hAnsi="Times New Roman" w:cs="Times New Roman"/>
            <w:sz w:val="24"/>
            <w:szCs w:val="24"/>
          </w:rPr>
          <w:t>_________________</w:t>
        </w:r>
      </w:ins>
    </w:p>
    <w:p w14:paraId="213F847B" w14:textId="77777777" w:rsidR="0076313B" w:rsidRPr="0076313B" w:rsidRDefault="0076313B">
      <w:pPr>
        <w:rPr>
          <w:ins w:id="160" w:author="User" w:date="2017-07-28T15:54:00Z"/>
          <w:rFonts w:ascii="Times New Roman" w:hAnsi="Times New Roman" w:cs="Times New Roman"/>
          <w:i/>
          <w:sz w:val="24"/>
          <w:szCs w:val="24"/>
          <w:rPrChange w:id="161" w:author="User" w:date="2017-07-28T15:56:00Z">
            <w:rPr>
              <w:ins w:id="162" w:author="User" w:date="2017-07-28T15:54:00Z"/>
            </w:rPr>
          </w:rPrChange>
        </w:rPr>
        <w:pPrChange w:id="163" w:author="User" w:date="2017-07-28T15:56:00Z">
          <w:pPr>
            <w:pStyle w:val="ListParagraph"/>
            <w:numPr>
              <w:numId w:val="1"/>
            </w:numPr>
            <w:ind w:left="644" w:hanging="360"/>
          </w:pPr>
        </w:pPrChange>
      </w:pPr>
      <w:ins w:id="164" w:author="User" w:date="2017-07-28T15:56:00Z">
        <w:r>
          <w:rPr>
            <w:rFonts w:ascii="Times New Roman" w:hAnsi="Times New Roman" w:cs="Times New Roman"/>
            <w:i/>
            <w:sz w:val="24"/>
            <w:szCs w:val="24"/>
          </w:rPr>
          <w:t>Amenities owned</w:t>
        </w:r>
      </w:ins>
    </w:p>
    <w:p w14:paraId="1CCA2CDD" w14:textId="77777777" w:rsidR="0076313B" w:rsidRDefault="0076313B">
      <w:pPr>
        <w:pStyle w:val="ListParagraph"/>
        <w:numPr>
          <w:ilvl w:val="0"/>
          <w:numId w:val="1"/>
        </w:numPr>
        <w:rPr>
          <w:ins w:id="165" w:author="User" w:date="2017-07-28T15:57:00Z"/>
          <w:rFonts w:ascii="Times New Roman" w:hAnsi="Times New Roman" w:cs="Times New Roman"/>
          <w:sz w:val="24"/>
          <w:szCs w:val="24"/>
        </w:rPr>
      </w:pPr>
      <w:ins w:id="166" w:author="User" w:date="2017-07-28T15:56:00Z">
        <w:r>
          <w:rPr>
            <w:rFonts w:ascii="Times New Roman" w:hAnsi="Times New Roman" w:cs="Times New Roman"/>
            <w:sz w:val="24"/>
            <w:szCs w:val="24"/>
          </w:rPr>
          <w:t>Television</w:t>
        </w:r>
      </w:ins>
    </w:p>
    <w:p w14:paraId="1327ED62" w14:textId="77777777" w:rsidR="0076313B" w:rsidRDefault="0076313B">
      <w:pPr>
        <w:pStyle w:val="ListParagraph"/>
        <w:rPr>
          <w:ins w:id="167" w:author="User" w:date="2017-07-28T15:57:00Z"/>
          <w:rFonts w:ascii="Times New Roman" w:hAnsi="Times New Roman" w:cs="Times New Roman"/>
          <w:sz w:val="24"/>
          <w:szCs w:val="24"/>
        </w:rPr>
        <w:pPrChange w:id="168" w:author="User" w:date="2017-07-28T15:57:00Z">
          <w:pPr>
            <w:pStyle w:val="ListParagraph"/>
            <w:numPr>
              <w:numId w:val="1"/>
            </w:numPr>
            <w:ind w:left="644" w:hanging="360"/>
          </w:pPr>
        </w:pPrChange>
      </w:pPr>
      <w:ins w:id="169" w:author="User" w:date="2017-07-28T15:57:00Z">
        <w:r>
          <w:rPr>
            <w:rFonts w:ascii="Times New Roman" w:hAnsi="Times New Roman" w:cs="Times New Roman"/>
            <w:sz w:val="24"/>
            <w:szCs w:val="24"/>
          </w:rPr>
          <w:t>Yes, No</w:t>
        </w:r>
      </w:ins>
    </w:p>
    <w:p w14:paraId="7DCA8CEF" w14:textId="77777777" w:rsidR="0076313B" w:rsidRDefault="0076313B">
      <w:pPr>
        <w:pStyle w:val="ListParagraph"/>
        <w:rPr>
          <w:ins w:id="170" w:author="User" w:date="2017-07-28T15:56:00Z"/>
          <w:rFonts w:ascii="Times New Roman" w:hAnsi="Times New Roman" w:cs="Times New Roman"/>
          <w:sz w:val="24"/>
          <w:szCs w:val="24"/>
        </w:rPr>
        <w:pPrChange w:id="171" w:author="User" w:date="2017-07-28T15:57:00Z">
          <w:pPr>
            <w:pStyle w:val="ListParagraph"/>
            <w:numPr>
              <w:numId w:val="1"/>
            </w:numPr>
            <w:ind w:left="644" w:hanging="360"/>
          </w:pPr>
        </w:pPrChange>
      </w:pPr>
    </w:p>
    <w:p w14:paraId="5E8D9FD6" w14:textId="77777777" w:rsidR="0076313B" w:rsidRDefault="0076313B">
      <w:pPr>
        <w:pStyle w:val="ListParagraph"/>
        <w:numPr>
          <w:ilvl w:val="0"/>
          <w:numId w:val="1"/>
        </w:numPr>
        <w:rPr>
          <w:ins w:id="172" w:author="User" w:date="2017-07-28T15:57:00Z"/>
          <w:rFonts w:ascii="Times New Roman" w:hAnsi="Times New Roman" w:cs="Times New Roman"/>
          <w:sz w:val="24"/>
          <w:szCs w:val="24"/>
        </w:rPr>
      </w:pPr>
      <w:ins w:id="173" w:author="User" w:date="2017-07-28T15:56:00Z">
        <w:r>
          <w:rPr>
            <w:rFonts w:ascii="Times New Roman" w:hAnsi="Times New Roman" w:cs="Times New Roman"/>
            <w:sz w:val="24"/>
            <w:szCs w:val="24"/>
          </w:rPr>
          <w:t>Washing Machine</w:t>
        </w:r>
      </w:ins>
    </w:p>
    <w:p w14:paraId="7A39CE0C" w14:textId="77777777" w:rsidR="0076313B" w:rsidRDefault="0076313B">
      <w:pPr>
        <w:pStyle w:val="ListParagraph"/>
        <w:rPr>
          <w:ins w:id="174" w:author="User" w:date="2017-07-28T15:57:00Z"/>
          <w:rFonts w:ascii="Times New Roman" w:hAnsi="Times New Roman" w:cs="Times New Roman"/>
          <w:sz w:val="24"/>
          <w:szCs w:val="24"/>
        </w:rPr>
        <w:pPrChange w:id="175" w:author="User" w:date="2017-07-28T15:57:00Z">
          <w:pPr>
            <w:pStyle w:val="ListParagraph"/>
            <w:numPr>
              <w:numId w:val="1"/>
            </w:numPr>
            <w:ind w:left="644" w:hanging="360"/>
          </w:pPr>
        </w:pPrChange>
      </w:pPr>
      <w:ins w:id="176" w:author="User" w:date="2017-07-28T15:57:00Z">
        <w:r>
          <w:rPr>
            <w:rFonts w:ascii="Times New Roman" w:hAnsi="Times New Roman" w:cs="Times New Roman"/>
            <w:sz w:val="24"/>
            <w:szCs w:val="24"/>
          </w:rPr>
          <w:t>Yes, No</w:t>
        </w:r>
      </w:ins>
    </w:p>
    <w:p w14:paraId="16A2A57D" w14:textId="77777777" w:rsidR="0076313B" w:rsidRPr="0076313B" w:rsidRDefault="0076313B">
      <w:pPr>
        <w:pStyle w:val="ListParagraph"/>
        <w:rPr>
          <w:ins w:id="177" w:author="User" w:date="2017-07-28T15:56:00Z"/>
          <w:rFonts w:ascii="Times New Roman" w:hAnsi="Times New Roman" w:cs="Times New Roman"/>
          <w:sz w:val="24"/>
          <w:szCs w:val="24"/>
          <w:rPrChange w:id="178" w:author="User" w:date="2017-07-28T15:57:00Z">
            <w:rPr>
              <w:ins w:id="179" w:author="User" w:date="2017-07-28T15:56:00Z"/>
            </w:rPr>
          </w:rPrChange>
        </w:rPr>
        <w:pPrChange w:id="180" w:author="User" w:date="2017-07-28T15:57:00Z">
          <w:pPr>
            <w:pStyle w:val="ListParagraph"/>
            <w:numPr>
              <w:numId w:val="1"/>
            </w:numPr>
            <w:ind w:left="644" w:hanging="360"/>
          </w:pPr>
        </w:pPrChange>
      </w:pPr>
    </w:p>
    <w:p w14:paraId="78B35B16" w14:textId="77777777" w:rsidR="0076313B" w:rsidRDefault="0076313B">
      <w:pPr>
        <w:pStyle w:val="ListParagraph"/>
        <w:numPr>
          <w:ilvl w:val="0"/>
          <w:numId w:val="1"/>
        </w:numPr>
        <w:rPr>
          <w:ins w:id="181" w:author="User" w:date="2017-07-28T15:57:00Z"/>
          <w:rFonts w:ascii="Times New Roman" w:hAnsi="Times New Roman" w:cs="Times New Roman"/>
          <w:sz w:val="24"/>
          <w:szCs w:val="24"/>
        </w:rPr>
      </w:pPr>
      <w:ins w:id="182" w:author="User" w:date="2017-07-28T15:56:00Z">
        <w:r>
          <w:rPr>
            <w:rFonts w:ascii="Times New Roman" w:hAnsi="Times New Roman" w:cs="Times New Roman"/>
            <w:sz w:val="24"/>
            <w:szCs w:val="24"/>
          </w:rPr>
          <w:t>Refrigerator</w:t>
        </w:r>
      </w:ins>
    </w:p>
    <w:p w14:paraId="13BA616B" w14:textId="77777777" w:rsidR="0076313B" w:rsidRDefault="0076313B">
      <w:pPr>
        <w:pStyle w:val="ListParagraph"/>
        <w:rPr>
          <w:ins w:id="183" w:author="User" w:date="2017-07-28T15:58:00Z"/>
          <w:rFonts w:ascii="Times New Roman" w:hAnsi="Times New Roman" w:cs="Times New Roman"/>
          <w:sz w:val="24"/>
          <w:szCs w:val="24"/>
        </w:rPr>
        <w:pPrChange w:id="184" w:author="User" w:date="2017-07-28T15:57:00Z">
          <w:pPr>
            <w:pStyle w:val="ListParagraph"/>
            <w:numPr>
              <w:numId w:val="1"/>
            </w:numPr>
            <w:ind w:left="644" w:hanging="360"/>
          </w:pPr>
        </w:pPrChange>
      </w:pPr>
      <w:ins w:id="185" w:author="User" w:date="2017-07-28T15:57:00Z">
        <w:r>
          <w:rPr>
            <w:rFonts w:ascii="Times New Roman" w:hAnsi="Times New Roman" w:cs="Times New Roman"/>
            <w:sz w:val="24"/>
            <w:szCs w:val="24"/>
          </w:rPr>
          <w:t>Yes, No</w:t>
        </w:r>
      </w:ins>
    </w:p>
    <w:p w14:paraId="7037F440" w14:textId="77777777" w:rsidR="0076313B" w:rsidRDefault="0076313B">
      <w:pPr>
        <w:pStyle w:val="ListParagraph"/>
        <w:rPr>
          <w:ins w:id="186" w:author="User" w:date="2017-07-28T15:56:00Z"/>
          <w:rFonts w:ascii="Times New Roman" w:hAnsi="Times New Roman" w:cs="Times New Roman"/>
          <w:sz w:val="24"/>
          <w:szCs w:val="24"/>
        </w:rPr>
        <w:pPrChange w:id="187" w:author="User" w:date="2017-07-28T15:57:00Z">
          <w:pPr>
            <w:pStyle w:val="ListParagraph"/>
            <w:numPr>
              <w:numId w:val="1"/>
            </w:numPr>
            <w:ind w:left="644" w:hanging="360"/>
          </w:pPr>
        </w:pPrChange>
      </w:pPr>
    </w:p>
    <w:p w14:paraId="2DA225CD" w14:textId="77777777" w:rsidR="0076313B" w:rsidRDefault="0076313B">
      <w:pPr>
        <w:pStyle w:val="ListParagraph"/>
        <w:numPr>
          <w:ilvl w:val="0"/>
          <w:numId w:val="1"/>
        </w:numPr>
        <w:rPr>
          <w:ins w:id="188" w:author="User" w:date="2017-07-28T15:58:00Z"/>
          <w:rFonts w:ascii="Times New Roman" w:hAnsi="Times New Roman" w:cs="Times New Roman"/>
          <w:sz w:val="24"/>
          <w:szCs w:val="24"/>
        </w:rPr>
      </w:pPr>
      <w:ins w:id="189" w:author="User" w:date="2017-07-28T15:57:00Z">
        <w:r>
          <w:rPr>
            <w:rFonts w:ascii="Times New Roman" w:hAnsi="Times New Roman" w:cs="Times New Roman"/>
            <w:sz w:val="24"/>
            <w:szCs w:val="24"/>
          </w:rPr>
          <w:t>AC</w:t>
        </w:r>
      </w:ins>
    </w:p>
    <w:p w14:paraId="4090E856" w14:textId="77777777" w:rsidR="0076313B" w:rsidRDefault="0076313B">
      <w:pPr>
        <w:pStyle w:val="ListParagraph"/>
        <w:rPr>
          <w:ins w:id="190" w:author="User" w:date="2017-07-28T15:58:00Z"/>
          <w:rFonts w:ascii="Times New Roman" w:hAnsi="Times New Roman" w:cs="Times New Roman"/>
          <w:sz w:val="24"/>
          <w:szCs w:val="24"/>
        </w:rPr>
        <w:pPrChange w:id="191" w:author="User" w:date="2017-07-28T15:58:00Z">
          <w:pPr>
            <w:pStyle w:val="ListParagraph"/>
            <w:numPr>
              <w:numId w:val="1"/>
            </w:numPr>
            <w:ind w:left="644" w:hanging="360"/>
          </w:pPr>
        </w:pPrChange>
      </w:pPr>
      <w:ins w:id="192" w:author="User" w:date="2017-07-28T15:58:00Z">
        <w:r>
          <w:rPr>
            <w:rFonts w:ascii="Times New Roman" w:hAnsi="Times New Roman" w:cs="Times New Roman"/>
            <w:sz w:val="24"/>
            <w:szCs w:val="24"/>
          </w:rPr>
          <w:t>Yes, No</w:t>
        </w:r>
      </w:ins>
    </w:p>
    <w:p w14:paraId="122E144B" w14:textId="77777777" w:rsidR="0076313B" w:rsidRDefault="0076313B">
      <w:pPr>
        <w:pStyle w:val="ListParagraph"/>
        <w:rPr>
          <w:ins w:id="193" w:author="User" w:date="2017-07-28T15:57:00Z"/>
          <w:rFonts w:ascii="Times New Roman" w:hAnsi="Times New Roman" w:cs="Times New Roman"/>
          <w:sz w:val="24"/>
          <w:szCs w:val="24"/>
        </w:rPr>
        <w:pPrChange w:id="194" w:author="User" w:date="2017-07-28T15:58:00Z">
          <w:pPr>
            <w:pStyle w:val="ListParagraph"/>
            <w:numPr>
              <w:numId w:val="1"/>
            </w:numPr>
            <w:ind w:left="644" w:hanging="360"/>
          </w:pPr>
        </w:pPrChange>
      </w:pPr>
    </w:p>
    <w:p w14:paraId="0CCD4E0D" w14:textId="77777777" w:rsidR="0076313B" w:rsidRDefault="0076313B">
      <w:pPr>
        <w:pStyle w:val="ListParagraph"/>
        <w:numPr>
          <w:ilvl w:val="0"/>
          <w:numId w:val="1"/>
        </w:numPr>
        <w:rPr>
          <w:ins w:id="195" w:author="User" w:date="2017-07-28T15:58:00Z"/>
          <w:rFonts w:ascii="Times New Roman" w:hAnsi="Times New Roman" w:cs="Times New Roman"/>
          <w:sz w:val="24"/>
          <w:szCs w:val="24"/>
        </w:rPr>
      </w:pPr>
      <w:ins w:id="196" w:author="User" w:date="2017-07-28T15:57:00Z">
        <w:r>
          <w:rPr>
            <w:rFonts w:ascii="Times New Roman" w:hAnsi="Times New Roman" w:cs="Times New Roman"/>
            <w:sz w:val="24"/>
            <w:szCs w:val="24"/>
          </w:rPr>
          <w:t>Smartphone</w:t>
        </w:r>
      </w:ins>
    </w:p>
    <w:p w14:paraId="3B38032B" w14:textId="77777777" w:rsidR="0076313B" w:rsidRDefault="0076313B">
      <w:pPr>
        <w:pStyle w:val="ListParagraph"/>
        <w:rPr>
          <w:ins w:id="197" w:author="User" w:date="2017-07-28T15:58:00Z"/>
          <w:rFonts w:ascii="Times New Roman" w:hAnsi="Times New Roman" w:cs="Times New Roman"/>
          <w:sz w:val="24"/>
          <w:szCs w:val="24"/>
        </w:rPr>
        <w:pPrChange w:id="198" w:author="User" w:date="2017-07-28T15:58:00Z">
          <w:pPr>
            <w:pStyle w:val="ListParagraph"/>
            <w:numPr>
              <w:numId w:val="1"/>
            </w:numPr>
            <w:ind w:left="644" w:hanging="360"/>
          </w:pPr>
        </w:pPrChange>
      </w:pPr>
      <w:ins w:id="199" w:author="User" w:date="2017-07-28T15:58:00Z">
        <w:r>
          <w:rPr>
            <w:rFonts w:ascii="Times New Roman" w:hAnsi="Times New Roman" w:cs="Times New Roman"/>
            <w:sz w:val="24"/>
            <w:szCs w:val="24"/>
          </w:rPr>
          <w:t>Yes, No</w:t>
        </w:r>
      </w:ins>
    </w:p>
    <w:p w14:paraId="6EDE562B" w14:textId="77777777" w:rsidR="0076313B" w:rsidRDefault="0076313B">
      <w:pPr>
        <w:pStyle w:val="ListParagraph"/>
        <w:rPr>
          <w:ins w:id="200" w:author="User" w:date="2017-07-28T15:57:00Z"/>
          <w:rFonts w:ascii="Times New Roman" w:hAnsi="Times New Roman" w:cs="Times New Roman"/>
          <w:sz w:val="24"/>
          <w:szCs w:val="24"/>
        </w:rPr>
        <w:pPrChange w:id="201" w:author="User" w:date="2017-07-28T15:58:00Z">
          <w:pPr>
            <w:pStyle w:val="ListParagraph"/>
            <w:numPr>
              <w:numId w:val="1"/>
            </w:numPr>
            <w:ind w:left="644" w:hanging="360"/>
          </w:pPr>
        </w:pPrChange>
      </w:pPr>
    </w:p>
    <w:p w14:paraId="629CAFBF" w14:textId="77777777" w:rsidR="0076313B" w:rsidRDefault="0076313B">
      <w:pPr>
        <w:pStyle w:val="ListParagraph"/>
        <w:numPr>
          <w:ilvl w:val="0"/>
          <w:numId w:val="1"/>
        </w:numPr>
        <w:rPr>
          <w:ins w:id="202" w:author="User" w:date="2017-07-28T15:58:00Z"/>
          <w:rFonts w:ascii="Times New Roman" w:hAnsi="Times New Roman" w:cs="Times New Roman"/>
          <w:sz w:val="24"/>
          <w:szCs w:val="24"/>
        </w:rPr>
      </w:pPr>
      <w:ins w:id="203" w:author="User" w:date="2017-07-28T15:57:00Z">
        <w:r>
          <w:rPr>
            <w:rFonts w:ascii="Times New Roman" w:hAnsi="Times New Roman" w:cs="Times New Roman"/>
            <w:sz w:val="24"/>
            <w:szCs w:val="24"/>
          </w:rPr>
          <w:t>Feature phone</w:t>
        </w:r>
      </w:ins>
    </w:p>
    <w:p w14:paraId="300F239B" w14:textId="77777777" w:rsidR="0076313B" w:rsidRDefault="0076313B">
      <w:pPr>
        <w:pStyle w:val="ListParagraph"/>
        <w:rPr>
          <w:ins w:id="204" w:author="User" w:date="2017-07-28T15:58:00Z"/>
          <w:rFonts w:ascii="Times New Roman" w:hAnsi="Times New Roman" w:cs="Times New Roman"/>
          <w:sz w:val="24"/>
          <w:szCs w:val="24"/>
        </w:rPr>
        <w:pPrChange w:id="205" w:author="User" w:date="2017-07-28T15:58:00Z">
          <w:pPr>
            <w:pStyle w:val="ListParagraph"/>
            <w:numPr>
              <w:numId w:val="1"/>
            </w:numPr>
            <w:ind w:left="644" w:hanging="360"/>
          </w:pPr>
        </w:pPrChange>
      </w:pPr>
      <w:ins w:id="206" w:author="User" w:date="2017-07-28T15:58:00Z">
        <w:r>
          <w:rPr>
            <w:rFonts w:ascii="Times New Roman" w:hAnsi="Times New Roman" w:cs="Times New Roman"/>
            <w:sz w:val="24"/>
            <w:szCs w:val="24"/>
          </w:rPr>
          <w:t>Yes, No</w:t>
        </w:r>
      </w:ins>
    </w:p>
    <w:p w14:paraId="4FD5B664" w14:textId="77777777" w:rsidR="0076313B" w:rsidRDefault="0076313B">
      <w:pPr>
        <w:pStyle w:val="ListParagraph"/>
        <w:rPr>
          <w:ins w:id="207" w:author="User" w:date="2017-07-28T15:57:00Z"/>
          <w:rFonts w:ascii="Times New Roman" w:hAnsi="Times New Roman" w:cs="Times New Roman"/>
          <w:sz w:val="24"/>
          <w:szCs w:val="24"/>
        </w:rPr>
        <w:pPrChange w:id="208" w:author="User" w:date="2017-07-28T15:58:00Z">
          <w:pPr>
            <w:pStyle w:val="ListParagraph"/>
            <w:numPr>
              <w:numId w:val="1"/>
            </w:numPr>
            <w:ind w:left="644" w:hanging="360"/>
          </w:pPr>
        </w:pPrChange>
      </w:pPr>
    </w:p>
    <w:p w14:paraId="54C3064D" w14:textId="77777777" w:rsidR="0076313B" w:rsidRDefault="0076313B">
      <w:pPr>
        <w:pStyle w:val="ListParagraph"/>
        <w:numPr>
          <w:ilvl w:val="0"/>
          <w:numId w:val="1"/>
        </w:numPr>
        <w:rPr>
          <w:ins w:id="209" w:author="User" w:date="2017-07-28T15:58:00Z"/>
          <w:rFonts w:ascii="Times New Roman" w:hAnsi="Times New Roman" w:cs="Times New Roman"/>
          <w:sz w:val="24"/>
          <w:szCs w:val="24"/>
        </w:rPr>
      </w:pPr>
      <w:ins w:id="210" w:author="User" w:date="2017-07-28T15:57:00Z">
        <w:r>
          <w:rPr>
            <w:rFonts w:ascii="Times New Roman" w:hAnsi="Times New Roman" w:cs="Times New Roman"/>
            <w:sz w:val="24"/>
            <w:szCs w:val="24"/>
          </w:rPr>
          <w:t>Cycle</w:t>
        </w:r>
      </w:ins>
    </w:p>
    <w:p w14:paraId="58D587FF" w14:textId="77777777" w:rsidR="0076313B" w:rsidRDefault="0076313B">
      <w:pPr>
        <w:pStyle w:val="ListParagraph"/>
        <w:rPr>
          <w:ins w:id="211" w:author="User" w:date="2017-07-28T15:58:00Z"/>
          <w:rFonts w:ascii="Times New Roman" w:hAnsi="Times New Roman" w:cs="Times New Roman"/>
          <w:sz w:val="24"/>
          <w:szCs w:val="24"/>
        </w:rPr>
        <w:pPrChange w:id="212" w:author="User" w:date="2017-07-28T15:58:00Z">
          <w:pPr>
            <w:pStyle w:val="ListParagraph"/>
            <w:numPr>
              <w:numId w:val="1"/>
            </w:numPr>
            <w:ind w:left="644" w:hanging="360"/>
          </w:pPr>
        </w:pPrChange>
      </w:pPr>
      <w:ins w:id="213" w:author="User" w:date="2017-07-28T15:58:00Z">
        <w:r>
          <w:rPr>
            <w:rFonts w:ascii="Times New Roman" w:hAnsi="Times New Roman" w:cs="Times New Roman"/>
            <w:sz w:val="24"/>
            <w:szCs w:val="24"/>
          </w:rPr>
          <w:t>Yes, No</w:t>
        </w:r>
      </w:ins>
    </w:p>
    <w:p w14:paraId="12CF1B2E" w14:textId="77777777" w:rsidR="0076313B" w:rsidRDefault="0076313B">
      <w:pPr>
        <w:pStyle w:val="ListParagraph"/>
        <w:rPr>
          <w:ins w:id="214" w:author="User" w:date="2017-07-28T15:57:00Z"/>
          <w:rFonts w:ascii="Times New Roman" w:hAnsi="Times New Roman" w:cs="Times New Roman"/>
          <w:sz w:val="24"/>
          <w:szCs w:val="24"/>
        </w:rPr>
        <w:pPrChange w:id="215" w:author="User" w:date="2017-07-28T15:58:00Z">
          <w:pPr>
            <w:pStyle w:val="ListParagraph"/>
            <w:numPr>
              <w:numId w:val="1"/>
            </w:numPr>
            <w:ind w:left="644" w:hanging="360"/>
          </w:pPr>
        </w:pPrChange>
      </w:pPr>
    </w:p>
    <w:p w14:paraId="2E526983" w14:textId="77777777" w:rsidR="0076313B" w:rsidRDefault="0076313B">
      <w:pPr>
        <w:pStyle w:val="ListParagraph"/>
        <w:numPr>
          <w:ilvl w:val="0"/>
          <w:numId w:val="1"/>
        </w:numPr>
        <w:rPr>
          <w:ins w:id="216" w:author="User" w:date="2017-07-28T15:58:00Z"/>
          <w:rFonts w:ascii="Times New Roman" w:hAnsi="Times New Roman" w:cs="Times New Roman"/>
          <w:sz w:val="24"/>
          <w:szCs w:val="24"/>
        </w:rPr>
      </w:pPr>
      <w:ins w:id="217" w:author="User" w:date="2017-07-28T15:57:00Z">
        <w:r>
          <w:rPr>
            <w:rFonts w:ascii="Times New Roman" w:hAnsi="Times New Roman" w:cs="Times New Roman"/>
            <w:sz w:val="24"/>
            <w:szCs w:val="24"/>
          </w:rPr>
          <w:t>Motorcycle</w:t>
        </w:r>
      </w:ins>
    </w:p>
    <w:p w14:paraId="2AA68A1A" w14:textId="77777777" w:rsidR="0076313B" w:rsidRDefault="0076313B">
      <w:pPr>
        <w:pStyle w:val="ListParagraph"/>
        <w:rPr>
          <w:ins w:id="218" w:author="User" w:date="2017-07-28T15:58:00Z"/>
          <w:rFonts w:ascii="Times New Roman" w:hAnsi="Times New Roman" w:cs="Times New Roman"/>
          <w:sz w:val="24"/>
          <w:szCs w:val="24"/>
        </w:rPr>
        <w:pPrChange w:id="219" w:author="User" w:date="2017-07-28T15:58:00Z">
          <w:pPr>
            <w:pStyle w:val="ListParagraph"/>
            <w:numPr>
              <w:numId w:val="1"/>
            </w:numPr>
            <w:ind w:left="644" w:hanging="360"/>
          </w:pPr>
        </w:pPrChange>
      </w:pPr>
      <w:ins w:id="220" w:author="User" w:date="2017-07-28T15:58:00Z">
        <w:r>
          <w:rPr>
            <w:rFonts w:ascii="Times New Roman" w:hAnsi="Times New Roman" w:cs="Times New Roman"/>
            <w:sz w:val="24"/>
            <w:szCs w:val="24"/>
          </w:rPr>
          <w:t>Yes, No</w:t>
        </w:r>
      </w:ins>
    </w:p>
    <w:p w14:paraId="520CD42C" w14:textId="77777777" w:rsidR="0076313B" w:rsidRDefault="0076313B">
      <w:pPr>
        <w:pStyle w:val="ListParagraph"/>
        <w:rPr>
          <w:ins w:id="221" w:author="User" w:date="2017-07-28T15:57:00Z"/>
          <w:rFonts w:ascii="Times New Roman" w:hAnsi="Times New Roman" w:cs="Times New Roman"/>
          <w:sz w:val="24"/>
          <w:szCs w:val="24"/>
        </w:rPr>
        <w:pPrChange w:id="222" w:author="User" w:date="2017-07-28T15:58:00Z">
          <w:pPr>
            <w:pStyle w:val="ListParagraph"/>
            <w:numPr>
              <w:numId w:val="1"/>
            </w:numPr>
            <w:ind w:left="644" w:hanging="360"/>
          </w:pPr>
        </w:pPrChange>
      </w:pPr>
    </w:p>
    <w:p w14:paraId="513475D3" w14:textId="77777777" w:rsidR="0076313B" w:rsidRDefault="0076313B">
      <w:pPr>
        <w:pStyle w:val="ListParagraph"/>
        <w:numPr>
          <w:ilvl w:val="0"/>
          <w:numId w:val="1"/>
        </w:numPr>
        <w:rPr>
          <w:ins w:id="223" w:author="User" w:date="2017-07-28T15:58:00Z"/>
          <w:rFonts w:ascii="Times New Roman" w:hAnsi="Times New Roman" w:cs="Times New Roman"/>
          <w:sz w:val="24"/>
          <w:szCs w:val="24"/>
        </w:rPr>
      </w:pPr>
      <w:ins w:id="224" w:author="User" w:date="2017-07-28T15:57:00Z">
        <w:r>
          <w:rPr>
            <w:rFonts w:ascii="Times New Roman" w:hAnsi="Times New Roman" w:cs="Times New Roman"/>
            <w:sz w:val="24"/>
            <w:szCs w:val="24"/>
          </w:rPr>
          <w:t>Beds</w:t>
        </w:r>
      </w:ins>
    </w:p>
    <w:p w14:paraId="6498F153" w14:textId="77777777" w:rsidR="0076313B" w:rsidRDefault="0076313B">
      <w:pPr>
        <w:pStyle w:val="ListParagraph"/>
        <w:rPr>
          <w:ins w:id="225" w:author="User" w:date="2017-07-28T15:58:00Z"/>
          <w:rFonts w:ascii="Times New Roman" w:hAnsi="Times New Roman" w:cs="Times New Roman"/>
          <w:sz w:val="24"/>
          <w:szCs w:val="24"/>
        </w:rPr>
        <w:pPrChange w:id="226" w:author="User" w:date="2017-07-28T15:58:00Z">
          <w:pPr>
            <w:pStyle w:val="ListParagraph"/>
            <w:numPr>
              <w:numId w:val="1"/>
            </w:numPr>
            <w:ind w:left="644" w:hanging="360"/>
          </w:pPr>
        </w:pPrChange>
      </w:pPr>
      <w:ins w:id="227" w:author="User" w:date="2017-07-28T15:58:00Z">
        <w:r>
          <w:rPr>
            <w:rFonts w:ascii="Times New Roman" w:hAnsi="Times New Roman" w:cs="Times New Roman"/>
            <w:sz w:val="24"/>
            <w:szCs w:val="24"/>
          </w:rPr>
          <w:t>Yes, No</w:t>
        </w:r>
      </w:ins>
    </w:p>
    <w:p w14:paraId="5A6ED68A" w14:textId="77777777" w:rsidR="0076313B" w:rsidRDefault="0076313B">
      <w:pPr>
        <w:pStyle w:val="ListParagraph"/>
        <w:rPr>
          <w:ins w:id="228" w:author="User" w:date="2017-07-28T15:57:00Z"/>
          <w:rFonts w:ascii="Times New Roman" w:hAnsi="Times New Roman" w:cs="Times New Roman"/>
          <w:sz w:val="24"/>
          <w:szCs w:val="24"/>
        </w:rPr>
        <w:pPrChange w:id="229" w:author="User" w:date="2017-07-28T15:58:00Z">
          <w:pPr>
            <w:pStyle w:val="ListParagraph"/>
            <w:numPr>
              <w:numId w:val="1"/>
            </w:numPr>
            <w:ind w:left="644" w:hanging="360"/>
          </w:pPr>
        </w:pPrChange>
      </w:pPr>
    </w:p>
    <w:p w14:paraId="692960B8" w14:textId="77777777" w:rsidR="0076313B" w:rsidRDefault="0076313B">
      <w:pPr>
        <w:pStyle w:val="ListParagraph"/>
        <w:numPr>
          <w:ilvl w:val="0"/>
          <w:numId w:val="1"/>
        </w:numPr>
        <w:rPr>
          <w:ins w:id="230" w:author="User" w:date="2017-07-28T15:58:00Z"/>
          <w:rFonts w:ascii="Times New Roman" w:hAnsi="Times New Roman" w:cs="Times New Roman"/>
          <w:sz w:val="24"/>
          <w:szCs w:val="24"/>
        </w:rPr>
      </w:pPr>
      <w:ins w:id="231" w:author="User" w:date="2017-07-28T15:57:00Z">
        <w:r>
          <w:rPr>
            <w:rFonts w:ascii="Times New Roman" w:hAnsi="Times New Roman" w:cs="Times New Roman"/>
            <w:sz w:val="24"/>
            <w:szCs w:val="24"/>
          </w:rPr>
          <w:t>Fans</w:t>
        </w:r>
      </w:ins>
    </w:p>
    <w:p w14:paraId="737064F5" w14:textId="77777777" w:rsidR="0076313B" w:rsidRDefault="0076313B">
      <w:pPr>
        <w:pStyle w:val="ListParagraph"/>
        <w:rPr>
          <w:ins w:id="232" w:author="User" w:date="2017-07-28T15:58:00Z"/>
          <w:rFonts w:ascii="Times New Roman" w:hAnsi="Times New Roman" w:cs="Times New Roman"/>
          <w:sz w:val="24"/>
          <w:szCs w:val="24"/>
        </w:rPr>
        <w:pPrChange w:id="233" w:author="User" w:date="2017-07-28T15:58:00Z">
          <w:pPr>
            <w:pStyle w:val="ListParagraph"/>
            <w:numPr>
              <w:numId w:val="1"/>
            </w:numPr>
            <w:ind w:left="644" w:hanging="360"/>
          </w:pPr>
        </w:pPrChange>
      </w:pPr>
      <w:ins w:id="234" w:author="User" w:date="2017-07-28T15:58:00Z">
        <w:r>
          <w:rPr>
            <w:rFonts w:ascii="Times New Roman" w:hAnsi="Times New Roman" w:cs="Times New Roman"/>
            <w:sz w:val="24"/>
            <w:szCs w:val="24"/>
          </w:rPr>
          <w:t>Yes, No</w:t>
        </w:r>
      </w:ins>
    </w:p>
    <w:p w14:paraId="39DDFD58" w14:textId="77777777" w:rsidR="0076313B" w:rsidRDefault="0076313B">
      <w:pPr>
        <w:pStyle w:val="ListParagraph"/>
        <w:rPr>
          <w:ins w:id="235" w:author="User" w:date="2017-07-28T15:57:00Z"/>
          <w:rFonts w:ascii="Times New Roman" w:hAnsi="Times New Roman" w:cs="Times New Roman"/>
          <w:sz w:val="24"/>
          <w:szCs w:val="24"/>
        </w:rPr>
        <w:pPrChange w:id="236" w:author="User" w:date="2017-07-28T15:58:00Z">
          <w:pPr>
            <w:pStyle w:val="ListParagraph"/>
            <w:numPr>
              <w:numId w:val="1"/>
            </w:numPr>
            <w:ind w:left="644" w:hanging="360"/>
          </w:pPr>
        </w:pPrChange>
      </w:pPr>
    </w:p>
    <w:p w14:paraId="144CFA01" w14:textId="77777777" w:rsidR="0076313B" w:rsidRDefault="00D20FEE">
      <w:pPr>
        <w:pStyle w:val="ListParagraph"/>
        <w:numPr>
          <w:ilvl w:val="0"/>
          <w:numId w:val="1"/>
        </w:numPr>
        <w:rPr>
          <w:ins w:id="237" w:author="User" w:date="2017-07-28T15:58:00Z"/>
          <w:rFonts w:ascii="Times New Roman" w:hAnsi="Times New Roman" w:cs="Times New Roman"/>
          <w:sz w:val="24"/>
          <w:szCs w:val="24"/>
        </w:rPr>
      </w:pPr>
      <w:ins w:id="238" w:author="User" w:date="2017-07-28T15:58:00Z">
        <w:r>
          <w:rPr>
            <w:rFonts w:ascii="Times New Roman" w:hAnsi="Times New Roman" w:cs="Times New Roman"/>
            <w:sz w:val="24"/>
            <w:szCs w:val="24"/>
          </w:rPr>
          <w:t>Migration</w:t>
        </w:r>
      </w:ins>
    </w:p>
    <w:p w14:paraId="681FB474" w14:textId="77777777" w:rsidR="00D20FEE" w:rsidRDefault="00D20FEE">
      <w:pPr>
        <w:pStyle w:val="ListParagraph"/>
        <w:rPr>
          <w:ins w:id="239" w:author="User" w:date="2017-07-28T15:59:00Z"/>
          <w:rFonts w:ascii="Times New Roman" w:hAnsi="Times New Roman" w:cs="Times New Roman"/>
          <w:sz w:val="24"/>
          <w:szCs w:val="24"/>
        </w:rPr>
        <w:pPrChange w:id="240" w:author="User" w:date="2017-07-28T15:58:00Z">
          <w:pPr>
            <w:pStyle w:val="ListParagraph"/>
            <w:numPr>
              <w:numId w:val="1"/>
            </w:numPr>
            <w:ind w:left="644" w:hanging="360"/>
          </w:pPr>
        </w:pPrChange>
      </w:pPr>
      <w:ins w:id="241" w:author="User" w:date="2017-07-28T15:58:00Z">
        <w:r>
          <w:rPr>
            <w:rFonts w:ascii="Times New Roman" w:hAnsi="Times New Roman" w:cs="Times New Roman"/>
            <w:sz w:val="24"/>
            <w:szCs w:val="24"/>
          </w:rPr>
          <w:t>no, yes due to financial problems, yes due to employment opportunity, yes due to personal problems, yes due to nomadic practices, yes due to season based job, yes due to other rea</w:t>
        </w:r>
      </w:ins>
      <w:ins w:id="242" w:author="User" w:date="2017-07-28T15:59:00Z">
        <w:r>
          <w:rPr>
            <w:rFonts w:ascii="Times New Roman" w:hAnsi="Times New Roman" w:cs="Times New Roman"/>
            <w:sz w:val="24"/>
            <w:szCs w:val="24"/>
          </w:rPr>
          <w:t xml:space="preserve">sons </w:t>
        </w:r>
      </w:ins>
    </w:p>
    <w:p w14:paraId="235AB9E8" w14:textId="77777777" w:rsidR="00D20FEE" w:rsidRDefault="00D20FEE">
      <w:pPr>
        <w:pStyle w:val="ListParagraph"/>
        <w:rPr>
          <w:ins w:id="243" w:author="User" w:date="2017-07-28T15:59:00Z"/>
          <w:rFonts w:ascii="Times New Roman" w:hAnsi="Times New Roman" w:cs="Times New Roman"/>
          <w:sz w:val="24"/>
          <w:szCs w:val="24"/>
        </w:rPr>
        <w:pPrChange w:id="244" w:author="User" w:date="2017-07-28T15:58:00Z">
          <w:pPr>
            <w:pStyle w:val="ListParagraph"/>
            <w:numPr>
              <w:numId w:val="1"/>
            </w:numPr>
            <w:ind w:left="644" w:hanging="360"/>
          </w:pPr>
        </w:pPrChange>
      </w:pPr>
    </w:p>
    <w:p w14:paraId="6A9AC51B" w14:textId="77777777" w:rsidR="00D20FEE" w:rsidRDefault="00D20FEE">
      <w:pPr>
        <w:pStyle w:val="ListParagraph"/>
        <w:numPr>
          <w:ilvl w:val="0"/>
          <w:numId w:val="1"/>
        </w:numPr>
        <w:rPr>
          <w:ins w:id="245" w:author="User" w:date="2017-07-28T16:00:00Z"/>
          <w:rFonts w:ascii="Times New Roman" w:hAnsi="Times New Roman" w:cs="Times New Roman"/>
          <w:sz w:val="24"/>
          <w:szCs w:val="24"/>
        </w:rPr>
      </w:pPr>
      <w:ins w:id="246" w:author="User" w:date="2017-07-28T15:59:00Z">
        <w:r>
          <w:rPr>
            <w:rFonts w:ascii="Times New Roman" w:hAnsi="Times New Roman" w:cs="Times New Roman"/>
            <w:sz w:val="24"/>
            <w:szCs w:val="24"/>
          </w:rPr>
          <w:t>Own land</w:t>
        </w:r>
      </w:ins>
    </w:p>
    <w:p w14:paraId="4E88961E" w14:textId="77777777" w:rsidR="00D20FEE" w:rsidRDefault="00D20FEE">
      <w:pPr>
        <w:pStyle w:val="ListParagraph"/>
        <w:rPr>
          <w:ins w:id="247" w:author="User" w:date="2017-07-28T16:00:00Z"/>
          <w:rFonts w:ascii="Times New Roman" w:hAnsi="Times New Roman" w:cs="Times New Roman"/>
          <w:sz w:val="24"/>
          <w:szCs w:val="24"/>
        </w:rPr>
        <w:pPrChange w:id="248" w:author="User" w:date="2017-07-28T16:00:00Z">
          <w:pPr>
            <w:pStyle w:val="ListParagraph"/>
            <w:numPr>
              <w:numId w:val="1"/>
            </w:numPr>
            <w:ind w:left="644" w:hanging="360"/>
          </w:pPr>
        </w:pPrChange>
      </w:pPr>
      <w:ins w:id="249" w:author="User" w:date="2017-07-28T16:00:00Z">
        <w:r>
          <w:rPr>
            <w:rFonts w:ascii="Times New Roman" w:hAnsi="Times New Roman" w:cs="Times New Roman"/>
            <w:sz w:val="24"/>
            <w:szCs w:val="24"/>
          </w:rPr>
          <w:t>Yes, No</w:t>
        </w:r>
      </w:ins>
    </w:p>
    <w:p w14:paraId="68F3D9A8" w14:textId="77777777" w:rsidR="00D20FEE" w:rsidRDefault="00D20FEE">
      <w:pPr>
        <w:pStyle w:val="ListParagraph"/>
        <w:rPr>
          <w:ins w:id="250" w:author="User" w:date="2017-07-28T15:59:00Z"/>
          <w:rFonts w:ascii="Times New Roman" w:hAnsi="Times New Roman" w:cs="Times New Roman"/>
          <w:sz w:val="24"/>
          <w:szCs w:val="24"/>
        </w:rPr>
        <w:pPrChange w:id="251" w:author="User" w:date="2017-07-28T16:00:00Z">
          <w:pPr>
            <w:pStyle w:val="ListParagraph"/>
            <w:numPr>
              <w:numId w:val="1"/>
            </w:numPr>
            <w:ind w:left="644" w:hanging="360"/>
          </w:pPr>
        </w:pPrChange>
      </w:pPr>
    </w:p>
    <w:p w14:paraId="6DF1FD49" w14:textId="77777777" w:rsidR="00D20FEE" w:rsidRDefault="00D20FEE">
      <w:pPr>
        <w:pStyle w:val="ListParagraph"/>
        <w:numPr>
          <w:ilvl w:val="0"/>
          <w:numId w:val="1"/>
        </w:numPr>
        <w:rPr>
          <w:ins w:id="252" w:author="User" w:date="2017-07-28T16:00:00Z"/>
          <w:rFonts w:ascii="Times New Roman" w:hAnsi="Times New Roman" w:cs="Times New Roman"/>
          <w:sz w:val="24"/>
          <w:szCs w:val="24"/>
        </w:rPr>
      </w:pPr>
      <w:ins w:id="253" w:author="User" w:date="2017-07-28T16:00:00Z">
        <w:r>
          <w:rPr>
            <w:rFonts w:ascii="Times New Roman" w:hAnsi="Times New Roman" w:cs="Times New Roman"/>
            <w:sz w:val="24"/>
            <w:szCs w:val="24"/>
          </w:rPr>
          <w:t>Own Cattle</w:t>
        </w:r>
      </w:ins>
    </w:p>
    <w:p w14:paraId="778ED200" w14:textId="77777777" w:rsidR="00D20FEE" w:rsidRDefault="00D20FEE">
      <w:pPr>
        <w:pStyle w:val="ListParagraph"/>
        <w:rPr>
          <w:ins w:id="254" w:author="User" w:date="2017-07-28T16:00:00Z"/>
          <w:rFonts w:ascii="Times New Roman" w:hAnsi="Times New Roman" w:cs="Times New Roman"/>
          <w:sz w:val="24"/>
          <w:szCs w:val="24"/>
        </w:rPr>
        <w:pPrChange w:id="255" w:author="User" w:date="2017-07-28T16:00:00Z">
          <w:pPr>
            <w:pStyle w:val="ListParagraph"/>
            <w:numPr>
              <w:numId w:val="1"/>
            </w:numPr>
            <w:ind w:left="644" w:hanging="360"/>
          </w:pPr>
        </w:pPrChange>
      </w:pPr>
      <w:ins w:id="256" w:author="User" w:date="2017-07-28T16:00:00Z">
        <w:r>
          <w:rPr>
            <w:rFonts w:ascii="Times New Roman" w:hAnsi="Times New Roman" w:cs="Times New Roman"/>
            <w:sz w:val="24"/>
            <w:szCs w:val="24"/>
          </w:rPr>
          <w:t>Yes, No</w:t>
        </w:r>
      </w:ins>
    </w:p>
    <w:p w14:paraId="3D1B4D33" w14:textId="77777777" w:rsidR="00D20FEE" w:rsidRPr="00D20FEE" w:rsidRDefault="00D20FEE">
      <w:pPr>
        <w:pStyle w:val="ListParagraph"/>
        <w:rPr>
          <w:ins w:id="257" w:author="User" w:date="2017-07-28T16:00:00Z"/>
          <w:rFonts w:ascii="Times New Roman" w:hAnsi="Times New Roman" w:cs="Times New Roman"/>
          <w:sz w:val="24"/>
          <w:szCs w:val="24"/>
          <w:rPrChange w:id="258" w:author="User" w:date="2017-07-28T16:00:00Z">
            <w:rPr>
              <w:ins w:id="259" w:author="User" w:date="2017-07-28T16:00:00Z"/>
            </w:rPr>
          </w:rPrChange>
        </w:rPr>
        <w:pPrChange w:id="260" w:author="User" w:date="2017-07-28T16:00:00Z">
          <w:pPr>
            <w:pStyle w:val="ListParagraph"/>
            <w:numPr>
              <w:numId w:val="1"/>
            </w:numPr>
            <w:ind w:left="644" w:hanging="360"/>
          </w:pPr>
        </w:pPrChange>
      </w:pPr>
    </w:p>
    <w:p w14:paraId="5B6D7977" w14:textId="77777777" w:rsidR="0076313B" w:rsidDel="00361E53" w:rsidRDefault="0076313B">
      <w:pPr>
        <w:pStyle w:val="ListParagraph"/>
        <w:rPr>
          <w:del w:id="261" w:author="User" w:date="2017-07-28T16:42:00Z"/>
          <w:rFonts w:ascii="Times New Roman" w:hAnsi="Times New Roman" w:cs="Times New Roman"/>
          <w:sz w:val="24"/>
          <w:szCs w:val="24"/>
        </w:rPr>
      </w:pPr>
    </w:p>
    <w:p w14:paraId="11D99F34" w14:textId="77777777" w:rsidR="008943A2" w:rsidRDefault="008943A2">
      <w:pPr>
        <w:pStyle w:val="ListParagraph"/>
        <w:numPr>
          <w:ilvl w:val="0"/>
          <w:numId w:val="1"/>
        </w:numPr>
        <w:rPr>
          <w:rFonts w:ascii="Times New Roman" w:hAnsi="Times New Roman" w:cs="Times New Roman"/>
          <w:sz w:val="24"/>
          <w:szCs w:val="24"/>
        </w:rPr>
        <w:pPrChange w:id="262" w:author="User" w:date="2017-07-28T15:48:00Z">
          <w:pPr>
            <w:pStyle w:val="ListParagraph"/>
            <w:numPr>
              <w:numId w:val="6"/>
            </w:numPr>
            <w:ind w:hanging="360"/>
          </w:pPr>
        </w:pPrChange>
      </w:pPr>
      <w:r>
        <w:rPr>
          <w:rFonts w:ascii="Times New Roman" w:hAnsi="Times New Roman" w:cs="Times New Roman"/>
          <w:sz w:val="24"/>
          <w:szCs w:val="24"/>
        </w:rPr>
        <w:lastRenderedPageBreak/>
        <w:t>Number of earning members in the family?</w:t>
      </w:r>
    </w:p>
    <w:p w14:paraId="64BD409D" w14:textId="77777777" w:rsidR="00E915C4" w:rsidRDefault="006D3738" w:rsidP="00E915C4">
      <w:pPr>
        <w:pStyle w:val="ListParagraph"/>
        <w:rPr>
          <w:rFonts w:ascii="Times New Roman" w:hAnsi="Times New Roman" w:cs="Times New Roman"/>
          <w:sz w:val="24"/>
          <w:szCs w:val="24"/>
        </w:rPr>
      </w:pPr>
      <w:r>
        <w:rPr>
          <w:rFonts w:ascii="Times New Roman" w:hAnsi="Times New Roman" w:cs="Times New Roman"/>
          <w:sz w:val="24"/>
          <w:szCs w:val="24"/>
        </w:rPr>
        <w:t>0, 1, 2, 3….</w:t>
      </w:r>
    </w:p>
    <w:p w14:paraId="4B64C61D" w14:textId="77777777" w:rsidR="00E915C4" w:rsidRDefault="00E915C4" w:rsidP="00E915C4">
      <w:pPr>
        <w:pStyle w:val="ListParagraph"/>
        <w:rPr>
          <w:ins w:id="263" w:author="User" w:date="2017-07-28T16:42:00Z"/>
          <w:rFonts w:ascii="Times New Roman" w:hAnsi="Times New Roman" w:cs="Times New Roman"/>
          <w:sz w:val="24"/>
          <w:szCs w:val="24"/>
        </w:rPr>
      </w:pPr>
    </w:p>
    <w:p w14:paraId="741122C5" w14:textId="77777777" w:rsidR="00361E53" w:rsidRDefault="00361E53" w:rsidP="00E915C4">
      <w:pPr>
        <w:pStyle w:val="ListParagraph"/>
        <w:rPr>
          <w:rFonts w:ascii="Times New Roman" w:hAnsi="Times New Roman" w:cs="Times New Roman"/>
          <w:sz w:val="24"/>
          <w:szCs w:val="24"/>
        </w:rPr>
      </w:pPr>
    </w:p>
    <w:p w14:paraId="506FD068" w14:textId="77777777" w:rsidR="008943A2" w:rsidRDefault="008943A2">
      <w:pPr>
        <w:pStyle w:val="ListParagraph"/>
        <w:numPr>
          <w:ilvl w:val="0"/>
          <w:numId w:val="1"/>
        </w:numPr>
        <w:rPr>
          <w:rFonts w:ascii="Times New Roman" w:hAnsi="Times New Roman" w:cs="Times New Roman"/>
          <w:sz w:val="24"/>
          <w:szCs w:val="24"/>
        </w:rPr>
        <w:pPrChange w:id="264" w:author="User" w:date="2017-07-28T15:48:00Z">
          <w:pPr>
            <w:pStyle w:val="ListParagraph"/>
            <w:numPr>
              <w:numId w:val="6"/>
            </w:numPr>
            <w:ind w:hanging="360"/>
          </w:pPr>
        </w:pPrChange>
      </w:pPr>
      <w:r>
        <w:rPr>
          <w:rFonts w:ascii="Times New Roman" w:hAnsi="Times New Roman" w:cs="Times New Roman"/>
          <w:sz w:val="24"/>
          <w:szCs w:val="24"/>
        </w:rPr>
        <w:t>What are the sources of income?</w:t>
      </w:r>
    </w:p>
    <w:p w14:paraId="6C9B14E6" w14:textId="77777777" w:rsidR="00E915C4" w:rsidRDefault="00BB057B" w:rsidP="00E915C4">
      <w:pPr>
        <w:pStyle w:val="ListParagraph"/>
        <w:rPr>
          <w:ins w:id="265" w:author="User" w:date="2017-07-28T15:15:00Z"/>
          <w:rFonts w:ascii="Times New Roman" w:hAnsi="Times New Roman" w:cs="Times New Roman"/>
          <w:sz w:val="24"/>
          <w:szCs w:val="24"/>
        </w:rPr>
      </w:pPr>
      <w:r>
        <w:rPr>
          <w:rFonts w:ascii="Times New Roman" w:hAnsi="Times New Roman" w:cs="Times New Roman"/>
          <w:sz w:val="24"/>
          <w:szCs w:val="24"/>
        </w:rPr>
        <w:t>-, salary, cattle, agriculture, nil, other</w:t>
      </w:r>
    </w:p>
    <w:p w14:paraId="147DA3B5" w14:textId="77777777" w:rsidR="00ED089A" w:rsidRDefault="00ED089A" w:rsidP="00E915C4">
      <w:pPr>
        <w:pStyle w:val="ListParagraph"/>
        <w:rPr>
          <w:ins w:id="266" w:author="User" w:date="2017-07-28T15:15:00Z"/>
          <w:rFonts w:ascii="Times New Roman" w:hAnsi="Times New Roman" w:cs="Times New Roman"/>
          <w:sz w:val="24"/>
          <w:szCs w:val="24"/>
        </w:rPr>
      </w:pPr>
    </w:p>
    <w:p w14:paraId="32FE1CD0" w14:textId="77777777" w:rsidR="00ED089A" w:rsidRDefault="00ED089A">
      <w:pPr>
        <w:pStyle w:val="ListParagraph"/>
        <w:numPr>
          <w:ilvl w:val="0"/>
          <w:numId w:val="1"/>
        </w:numPr>
        <w:rPr>
          <w:moveTo w:id="267" w:author="User" w:date="2017-07-28T15:15:00Z"/>
          <w:rFonts w:ascii="Times New Roman" w:hAnsi="Times New Roman" w:cs="Times New Roman"/>
          <w:sz w:val="24"/>
          <w:szCs w:val="24"/>
        </w:rPr>
        <w:pPrChange w:id="268" w:author="User" w:date="2017-07-28T15:48:00Z">
          <w:pPr>
            <w:pStyle w:val="ListParagraph"/>
            <w:numPr>
              <w:numId w:val="6"/>
            </w:numPr>
            <w:ind w:hanging="360"/>
          </w:pPr>
        </w:pPrChange>
      </w:pPr>
      <w:moveToRangeStart w:id="269" w:author="User" w:date="2017-07-28T15:15:00Z" w:name="move489018249"/>
      <w:moveTo w:id="270" w:author="User" w:date="2017-07-28T15:15:00Z">
        <w:r>
          <w:rPr>
            <w:rFonts w:ascii="Times New Roman" w:hAnsi="Times New Roman" w:cs="Times New Roman"/>
            <w:sz w:val="24"/>
            <w:szCs w:val="24"/>
          </w:rPr>
          <w:t xml:space="preserve">If agriculture give land details </w:t>
        </w:r>
      </w:moveTo>
    </w:p>
    <w:p w14:paraId="59A42B08" w14:textId="77777777" w:rsidR="00ED089A" w:rsidDel="00ED089A" w:rsidRDefault="00ED089A" w:rsidP="00ED089A">
      <w:pPr>
        <w:pStyle w:val="ListParagraph"/>
        <w:rPr>
          <w:del w:id="271" w:author="User" w:date="2017-07-28T15:15:00Z"/>
          <w:moveTo w:id="272" w:author="User" w:date="2017-07-28T15:15:00Z"/>
          <w:rFonts w:ascii="Times New Roman" w:hAnsi="Times New Roman" w:cs="Times New Roman"/>
          <w:sz w:val="24"/>
          <w:szCs w:val="24"/>
        </w:rPr>
      </w:pPr>
      <w:moveTo w:id="273" w:author="User" w:date="2017-07-28T15:15:00Z">
        <w:r>
          <w:rPr>
            <w:rFonts w:ascii="Times New Roman" w:hAnsi="Times New Roman" w:cs="Times New Roman"/>
            <w:sz w:val="24"/>
            <w:szCs w:val="24"/>
          </w:rPr>
          <w:t>-, own land, other land, other</w:t>
        </w:r>
      </w:moveTo>
    </w:p>
    <w:moveToRangeEnd w:id="269"/>
    <w:p w14:paraId="0A13B916" w14:textId="77777777" w:rsidR="00ED089A" w:rsidRPr="00B06049" w:rsidRDefault="00ED089A" w:rsidP="00B06049">
      <w:pPr>
        <w:pStyle w:val="ListParagraph"/>
        <w:rPr>
          <w:ins w:id="274" w:author="User" w:date="2017-07-28T15:12:00Z"/>
        </w:rPr>
      </w:pPr>
    </w:p>
    <w:p w14:paraId="31B0390A" w14:textId="77777777" w:rsidR="00ED089A" w:rsidRDefault="00ED089A" w:rsidP="00E915C4">
      <w:pPr>
        <w:pStyle w:val="ListParagraph"/>
        <w:rPr>
          <w:ins w:id="275" w:author="User" w:date="2017-07-28T15:11:00Z"/>
          <w:rFonts w:ascii="Times New Roman" w:hAnsi="Times New Roman" w:cs="Times New Roman"/>
          <w:sz w:val="24"/>
          <w:szCs w:val="24"/>
        </w:rPr>
      </w:pPr>
    </w:p>
    <w:p w14:paraId="50890960" w14:textId="77777777" w:rsidR="00ED089A" w:rsidRDefault="00ED089A">
      <w:pPr>
        <w:pStyle w:val="ListParagraph"/>
        <w:numPr>
          <w:ilvl w:val="0"/>
          <w:numId w:val="1"/>
        </w:numPr>
        <w:rPr>
          <w:ins w:id="276" w:author="User" w:date="2017-07-28T15:12:00Z"/>
          <w:rFonts w:ascii="Times New Roman" w:hAnsi="Times New Roman" w:cs="Times New Roman"/>
          <w:sz w:val="24"/>
          <w:szCs w:val="24"/>
        </w:rPr>
        <w:pPrChange w:id="277" w:author="User" w:date="2017-07-28T15:48:00Z">
          <w:pPr>
            <w:pStyle w:val="ListParagraph"/>
          </w:pPr>
        </w:pPrChange>
      </w:pPr>
      <w:ins w:id="278" w:author="User" w:date="2017-07-28T15:12:00Z">
        <w:r>
          <w:rPr>
            <w:rFonts w:ascii="Times New Roman" w:hAnsi="Times New Roman" w:cs="Times New Roman"/>
            <w:sz w:val="24"/>
            <w:szCs w:val="24"/>
          </w:rPr>
          <w:t>Approx household income (per month)</w:t>
        </w:r>
      </w:ins>
    </w:p>
    <w:p w14:paraId="3439926D" w14:textId="77777777" w:rsidR="00ED089A" w:rsidRDefault="00ED089A" w:rsidP="00ED089A">
      <w:pPr>
        <w:pStyle w:val="ListParagraph"/>
        <w:rPr>
          <w:ins w:id="279" w:author="User" w:date="2017-07-28T15:13:00Z"/>
          <w:rFonts w:ascii="Times New Roman" w:hAnsi="Times New Roman" w:cs="Times New Roman"/>
          <w:sz w:val="24"/>
          <w:szCs w:val="24"/>
        </w:rPr>
      </w:pPr>
      <w:ins w:id="280" w:author="User" w:date="2017-07-28T15:12:00Z">
        <w:r>
          <w:rPr>
            <w:rFonts w:ascii="Times New Roman" w:hAnsi="Times New Roman" w:cs="Times New Roman"/>
            <w:sz w:val="24"/>
            <w:szCs w:val="24"/>
          </w:rPr>
          <w:t>0, 0-1000, 1000-2000, 2000-3000, 3000-4000, 4000-5000, &gt;5000</w:t>
        </w:r>
      </w:ins>
    </w:p>
    <w:p w14:paraId="1FB31E51" w14:textId="77777777" w:rsidR="00ED089A" w:rsidRDefault="00ED089A" w:rsidP="00ED089A">
      <w:pPr>
        <w:pStyle w:val="ListParagraph"/>
        <w:rPr>
          <w:ins w:id="281" w:author="User" w:date="2017-07-28T15:13:00Z"/>
          <w:rFonts w:ascii="Times New Roman" w:hAnsi="Times New Roman" w:cs="Times New Roman"/>
          <w:sz w:val="24"/>
          <w:szCs w:val="24"/>
        </w:rPr>
      </w:pPr>
    </w:p>
    <w:p w14:paraId="359EBE2D" w14:textId="77777777" w:rsidR="00ED089A" w:rsidRDefault="00ED089A">
      <w:pPr>
        <w:pStyle w:val="ListParagraph"/>
        <w:numPr>
          <w:ilvl w:val="0"/>
          <w:numId w:val="1"/>
        </w:numPr>
        <w:rPr>
          <w:ins w:id="282" w:author="User" w:date="2017-07-28T15:13:00Z"/>
          <w:rFonts w:ascii="Times New Roman" w:hAnsi="Times New Roman" w:cs="Times New Roman"/>
          <w:sz w:val="24"/>
          <w:szCs w:val="24"/>
        </w:rPr>
        <w:pPrChange w:id="283" w:author="User" w:date="2017-07-28T15:48:00Z">
          <w:pPr>
            <w:pStyle w:val="ListParagraph"/>
            <w:ind w:left="0"/>
          </w:pPr>
        </w:pPrChange>
      </w:pPr>
      <w:ins w:id="284" w:author="User" w:date="2017-07-28T15:13:00Z">
        <w:r>
          <w:rPr>
            <w:rFonts w:ascii="Times New Roman" w:hAnsi="Times New Roman" w:cs="Times New Roman"/>
            <w:sz w:val="24"/>
            <w:szCs w:val="24"/>
          </w:rPr>
          <w:t xml:space="preserve">Exact income (if possible) </w:t>
        </w:r>
      </w:ins>
    </w:p>
    <w:p w14:paraId="25F29965" w14:textId="77777777" w:rsidR="00ED089A" w:rsidRDefault="00ED089A">
      <w:pPr>
        <w:pStyle w:val="ListParagraph"/>
        <w:rPr>
          <w:ins w:id="285" w:author="User" w:date="2017-07-28T15:13:00Z"/>
          <w:rFonts w:ascii="Times New Roman" w:hAnsi="Times New Roman" w:cs="Times New Roman"/>
          <w:sz w:val="24"/>
          <w:szCs w:val="24"/>
        </w:rPr>
        <w:pPrChange w:id="286" w:author="User" w:date="2017-07-28T15:13:00Z">
          <w:pPr>
            <w:pStyle w:val="ListParagraph"/>
            <w:numPr>
              <w:numId w:val="1"/>
            </w:numPr>
            <w:ind w:left="644" w:hanging="360"/>
          </w:pPr>
        </w:pPrChange>
      </w:pPr>
      <w:ins w:id="287" w:author="User" w:date="2017-07-28T15:13:00Z">
        <w:r>
          <w:rPr>
            <w:rFonts w:ascii="Times New Roman" w:hAnsi="Times New Roman" w:cs="Times New Roman"/>
            <w:sz w:val="24"/>
            <w:szCs w:val="24"/>
          </w:rPr>
          <w:t>_________________</w:t>
        </w:r>
      </w:ins>
    </w:p>
    <w:p w14:paraId="66F37162" w14:textId="77777777" w:rsidR="00ED089A" w:rsidRDefault="00ED089A">
      <w:pPr>
        <w:pStyle w:val="ListParagraph"/>
        <w:rPr>
          <w:ins w:id="288" w:author="User" w:date="2017-07-28T15:13:00Z"/>
          <w:rFonts w:ascii="Times New Roman" w:hAnsi="Times New Roman" w:cs="Times New Roman"/>
          <w:sz w:val="24"/>
          <w:szCs w:val="24"/>
        </w:rPr>
        <w:pPrChange w:id="289" w:author="User" w:date="2017-07-28T15:13:00Z">
          <w:pPr>
            <w:pStyle w:val="ListParagraph"/>
            <w:ind w:left="0"/>
          </w:pPr>
        </w:pPrChange>
      </w:pPr>
    </w:p>
    <w:p w14:paraId="2451B790" w14:textId="77777777" w:rsidR="00ED089A" w:rsidRDefault="00ED089A">
      <w:pPr>
        <w:pStyle w:val="ListParagraph"/>
        <w:numPr>
          <w:ilvl w:val="0"/>
          <w:numId w:val="1"/>
        </w:numPr>
        <w:rPr>
          <w:ins w:id="290" w:author="User" w:date="2017-07-28T15:13:00Z"/>
          <w:rFonts w:ascii="Times New Roman" w:hAnsi="Times New Roman" w:cs="Times New Roman"/>
          <w:sz w:val="24"/>
          <w:szCs w:val="24"/>
        </w:rPr>
        <w:pPrChange w:id="291" w:author="User" w:date="2017-07-28T15:48:00Z">
          <w:pPr>
            <w:pStyle w:val="ListParagraph"/>
            <w:ind w:left="0"/>
          </w:pPr>
        </w:pPrChange>
      </w:pPr>
      <w:ins w:id="292" w:author="User" w:date="2017-07-28T15:13:00Z">
        <w:r>
          <w:rPr>
            <w:rFonts w:ascii="Times New Roman" w:hAnsi="Times New Roman" w:cs="Times New Roman"/>
            <w:sz w:val="24"/>
            <w:szCs w:val="24"/>
          </w:rPr>
          <w:t>Approx household expenditure</w:t>
        </w:r>
      </w:ins>
    </w:p>
    <w:p w14:paraId="6DFBC58F" w14:textId="77777777" w:rsidR="00ED089A" w:rsidRDefault="00ED089A" w:rsidP="00ED089A">
      <w:pPr>
        <w:pStyle w:val="ListParagraph"/>
        <w:rPr>
          <w:ins w:id="293" w:author="User" w:date="2017-07-28T15:13:00Z"/>
          <w:rFonts w:ascii="Times New Roman" w:hAnsi="Times New Roman" w:cs="Times New Roman"/>
          <w:sz w:val="24"/>
          <w:szCs w:val="24"/>
        </w:rPr>
      </w:pPr>
      <w:ins w:id="294" w:author="User" w:date="2017-07-28T15:13:00Z">
        <w:r>
          <w:rPr>
            <w:rFonts w:ascii="Times New Roman" w:hAnsi="Times New Roman" w:cs="Times New Roman"/>
            <w:sz w:val="24"/>
            <w:szCs w:val="24"/>
          </w:rPr>
          <w:t>0, 0-1000, 1000-2000, 2000-3000, 3000-4000, 4000-5000, &gt;5000</w:t>
        </w:r>
      </w:ins>
    </w:p>
    <w:p w14:paraId="6ED6EC44" w14:textId="77777777" w:rsidR="00ED089A" w:rsidRDefault="00ED089A">
      <w:pPr>
        <w:pStyle w:val="ListParagraph"/>
        <w:rPr>
          <w:ins w:id="295" w:author="User" w:date="2017-07-28T15:14:00Z"/>
          <w:rFonts w:ascii="Times New Roman" w:hAnsi="Times New Roman" w:cs="Times New Roman"/>
          <w:sz w:val="24"/>
          <w:szCs w:val="24"/>
        </w:rPr>
        <w:pPrChange w:id="296" w:author="User" w:date="2017-07-28T15:13:00Z">
          <w:pPr>
            <w:pStyle w:val="ListParagraph"/>
            <w:ind w:left="0"/>
          </w:pPr>
        </w:pPrChange>
      </w:pPr>
    </w:p>
    <w:p w14:paraId="4632ED81" w14:textId="77777777" w:rsidR="00ED089A" w:rsidRDefault="00ED089A">
      <w:pPr>
        <w:pStyle w:val="ListParagraph"/>
        <w:numPr>
          <w:ilvl w:val="0"/>
          <w:numId w:val="1"/>
        </w:numPr>
        <w:rPr>
          <w:ins w:id="297" w:author="User" w:date="2017-07-28T15:14:00Z"/>
          <w:rFonts w:ascii="Times New Roman" w:hAnsi="Times New Roman" w:cs="Times New Roman"/>
          <w:sz w:val="24"/>
          <w:szCs w:val="24"/>
        </w:rPr>
        <w:pPrChange w:id="298" w:author="User" w:date="2017-07-28T15:48:00Z">
          <w:pPr>
            <w:pStyle w:val="ListParagraph"/>
            <w:ind w:left="0"/>
          </w:pPr>
        </w:pPrChange>
      </w:pPr>
      <w:ins w:id="299" w:author="User" w:date="2017-07-28T15:14:00Z">
        <w:r>
          <w:rPr>
            <w:rFonts w:ascii="Times New Roman" w:hAnsi="Times New Roman" w:cs="Times New Roman"/>
            <w:sz w:val="24"/>
            <w:szCs w:val="24"/>
          </w:rPr>
          <w:t xml:space="preserve">Marital status of parents </w:t>
        </w:r>
      </w:ins>
    </w:p>
    <w:p w14:paraId="2ACE50FF" w14:textId="77777777" w:rsidR="00ED089A" w:rsidRDefault="00ED089A">
      <w:pPr>
        <w:pStyle w:val="ListParagraph"/>
        <w:rPr>
          <w:rFonts w:ascii="Times New Roman" w:hAnsi="Times New Roman" w:cs="Times New Roman"/>
          <w:sz w:val="24"/>
          <w:szCs w:val="24"/>
        </w:rPr>
        <w:pPrChange w:id="300" w:author="User" w:date="2017-07-28T15:14:00Z">
          <w:pPr>
            <w:pStyle w:val="ListParagraph"/>
            <w:ind w:left="0"/>
          </w:pPr>
        </w:pPrChange>
      </w:pPr>
      <w:ins w:id="301" w:author="User" w:date="2017-07-28T15:14:00Z">
        <w:r>
          <w:rPr>
            <w:rFonts w:ascii="Times New Roman" w:hAnsi="Times New Roman" w:cs="Times New Roman"/>
            <w:sz w:val="24"/>
            <w:szCs w:val="24"/>
          </w:rPr>
          <w:t xml:space="preserve">Married, single, separated, divorced, widowed, remarried, coinhabiting, no parents </w:t>
        </w:r>
      </w:ins>
    </w:p>
    <w:p w14:paraId="48060607" w14:textId="77777777" w:rsidR="00BB057B" w:rsidDel="00C56126" w:rsidRDefault="00BB057B">
      <w:pPr>
        <w:rPr>
          <w:del w:id="302" w:author="User" w:date="2017-07-28T15:16:00Z"/>
          <w:rFonts w:ascii="Times New Roman" w:hAnsi="Times New Roman" w:cs="Times New Roman"/>
          <w:sz w:val="24"/>
          <w:szCs w:val="24"/>
        </w:rPr>
        <w:pPrChange w:id="303" w:author="User" w:date="2017-07-28T15:16:00Z">
          <w:pPr>
            <w:pStyle w:val="ListParagraph"/>
          </w:pPr>
        </w:pPrChange>
      </w:pPr>
    </w:p>
    <w:p w14:paraId="2A2207A5" w14:textId="77777777" w:rsidR="00C56126" w:rsidRDefault="00C56126">
      <w:pPr>
        <w:rPr>
          <w:ins w:id="304" w:author="User" w:date="2017-07-28T15:17:00Z"/>
          <w:rFonts w:ascii="Times New Roman" w:hAnsi="Times New Roman" w:cs="Times New Roman"/>
          <w:i/>
          <w:sz w:val="24"/>
          <w:szCs w:val="24"/>
        </w:rPr>
        <w:pPrChange w:id="305" w:author="User" w:date="2017-07-28T15:16:00Z">
          <w:pPr>
            <w:pStyle w:val="ListParagraph"/>
          </w:pPr>
        </w:pPrChange>
      </w:pPr>
      <w:ins w:id="306" w:author="User" w:date="2017-07-28T15:17:00Z">
        <w:r>
          <w:rPr>
            <w:rFonts w:ascii="Times New Roman" w:hAnsi="Times New Roman" w:cs="Times New Roman"/>
            <w:i/>
            <w:sz w:val="24"/>
            <w:szCs w:val="24"/>
          </w:rPr>
          <w:t>Guardian 1 details</w:t>
        </w:r>
      </w:ins>
    </w:p>
    <w:p w14:paraId="768C1B41" w14:textId="77777777" w:rsidR="00C56126" w:rsidRDefault="00C56126">
      <w:pPr>
        <w:pStyle w:val="ListParagraph"/>
        <w:numPr>
          <w:ilvl w:val="0"/>
          <w:numId w:val="1"/>
        </w:numPr>
        <w:rPr>
          <w:ins w:id="307" w:author="User" w:date="2017-07-28T15:17:00Z"/>
          <w:rFonts w:ascii="Times New Roman" w:hAnsi="Times New Roman" w:cs="Times New Roman"/>
          <w:sz w:val="24"/>
          <w:szCs w:val="24"/>
        </w:rPr>
        <w:pPrChange w:id="308" w:author="User" w:date="2017-07-28T15:48:00Z">
          <w:pPr>
            <w:pStyle w:val="ListParagraph"/>
          </w:pPr>
        </w:pPrChange>
      </w:pPr>
      <w:ins w:id="309" w:author="User" w:date="2017-07-28T15:17:00Z">
        <w:r>
          <w:rPr>
            <w:rFonts w:ascii="Times New Roman" w:hAnsi="Times New Roman" w:cs="Times New Roman"/>
            <w:sz w:val="24"/>
            <w:szCs w:val="24"/>
          </w:rPr>
          <w:t>Name</w:t>
        </w:r>
      </w:ins>
    </w:p>
    <w:p w14:paraId="77FE9667" w14:textId="77777777" w:rsidR="00C56126" w:rsidRDefault="00C56126">
      <w:pPr>
        <w:pStyle w:val="ListParagraph"/>
        <w:rPr>
          <w:ins w:id="310" w:author="User" w:date="2017-07-28T15:17:00Z"/>
          <w:rFonts w:ascii="Times New Roman" w:hAnsi="Times New Roman" w:cs="Times New Roman"/>
          <w:sz w:val="24"/>
          <w:szCs w:val="24"/>
        </w:rPr>
        <w:pPrChange w:id="311" w:author="User" w:date="2017-07-28T15:17:00Z">
          <w:pPr>
            <w:pStyle w:val="ListParagraph"/>
            <w:numPr>
              <w:numId w:val="1"/>
            </w:numPr>
            <w:ind w:left="644" w:hanging="360"/>
          </w:pPr>
        </w:pPrChange>
      </w:pPr>
      <w:ins w:id="312" w:author="User" w:date="2017-07-28T15:17:00Z">
        <w:r>
          <w:rPr>
            <w:rFonts w:ascii="Times New Roman" w:hAnsi="Times New Roman" w:cs="Times New Roman"/>
            <w:sz w:val="24"/>
            <w:szCs w:val="24"/>
          </w:rPr>
          <w:t>_________________</w:t>
        </w:r>
      </w:ins>
    </w:p>
    <w:p w14:paraId="7CDCEF1E" w14:textId="77777777" w:rsidR="00C56126" w:rsidRDefault="00C56126">
      <w:pPr>
        <w:pStyle w:val="ListParagraph"/>
        <w:rPr>
          <w:ins w:id="313" w:author="User" w:date="2017-07-28T15:17:00Z"/>
          <w:rFonts w:ascii="Times New Roman" w:hAnsi="Times New Roman" w:cs="Times New Roman"/>
          <w:sz w:val="24"/>
          <w:szCs w:val="24"/>
        </w:rPr>
        <w:pPrChange w:id="314" w:author="User" w:date="2017-07-28T15:17:00Z">
          <w:pPr>
            <w:pStyle w:val="ListParagraph"/>
            <w:numPr>
              <w:numId w:val="1"/>
            </w:numPr>
            <w:ind w:left="644" w:hanging="360"/>
          </w:pPr>
        </w:pPrChange>
      </w:pPr>
    </w:p>
    <w:p w14:paraId="42CE3BEC" w14:textId="77777777" w:rsidR="00C56126" w:rsidRDefault="00C56126">
      <w:pPr>
        <w:pStyle w:val="ListParagraph"/>
        <w:numPr>
          <w:ilvl w:val="0"/>
          <w:numId w:val="1"/>
        </w:numPr>
        <w:rPr>
          <w:ins w:id="315" w:author="User" w:date="2017-07-28T15:17:00Z"/>
          <w:rFonts w:ascii="Times New Roman" w:hAnsi="Times New Roman" w:cs="Times New Roman"/>
          <w:sz w:val="24"/>
          <w:szCs w:val="24"/>
        </w:rPr>
        <w:pPrChange w:id="316" w:author="User" w:date="2017-07-28T15:48:00Z">
          <w:pPr>
            <w:pStyle w:val="ListParagraph"/>
            <w:numPr>
              <w:numId w:val="6"/>
            </w:numPr>
            <w:ind w:hanging="360"/>
          </w:pPr>
        </w:pPrChange>
      </w:pPr>
      <w:ins w:id="317" w:author="User" w:date="2017-07-28T15:17:00Z">
        <w:r>
          <w:rPr>
            <w:rFonts w:ascii="Times New Roman" w:hAnsi="Times New Roman" w:cs="Times New Roman"/>
            <w:sz w:val="24"/>
            <w:szCs w:val="24"/>
          </w:rPr>
          <w:t>Age</w:t>
        </w:r>
      </w:ins>
    </w:p>
    <w:p w14:paraId="7CDDA778" w14:textId="77777777" w:rsidR="00C56126" w:rsidRDefault="00C56126">
      <w:pPr>
        <w:pStyle w:val="ListParagraph"/>
        <w:rPr>
          <w:ins w:id="318" w:author="User" w:date="2017-07-28T15:17:00Z"/>
          <w:rFonts w:ascii="Times New Roman" w:hAnsi="Times New Roman" w:cs="Times New Roman"/>
          <w:sz w:val="24"/>
          <w:szCs w:val="24"/>
        </w:rPr>
        <w:pPrChange w:id="319" w:author="User" w:date="2017-07-28T15:17:00Z">
          <w:pPr>
            <w:pStyle w:val="ListParagraph"/>
            <w:numPr>
              <w:numId w:val="1"/>
            </w:numPr>
            <w:ind w:left="644" w:hanging="360"/>
          </w:pPr>
        </w:pPrChange>
      </w:pPr>
      <w:ins w:id="320" w:author="User" w:date="2017-07-28T15:17:00Z">
        <w:r>
          <w:rPr>
            <w:rFonts w:ascii="Times New Roman" w:hAnsi="Times New Roman" w:cs="Times New Roman"/>
            <w:sz w:val="24"/>
            <w:szCs w:val="24"/>
          </w:rPr>
          <w:t>_________________</w:t>
        </w:r>
      </w:ins>
    </w:p>
    <w:p w14:paraId="5E6EA585" w14:textId="77777777" w:rsidR="00C56126" w:rsidRDefault="00C56126">
      <w:pPr>
        <w:pStyle w:val="ListParagraph"/>
        <w:rPr>
          <w:ins w:id="321" w:author="User" w:date="2017-07-28T15:17:00Z"/>
          <w:rFonts w:ascii="Times New Roman" w:hAnsi="Times New Roman" w:cs="Times New Roman"/>
          <w:sz w:val="24"/>
          <w:szCs w:val="24"/>
        </w:rPr>
        <w:pPrChange w:id="322" w:author="User" w:date="2017-07-28T15:17:00Z">
          <w:pPr>
            <w:pStyle w:val="ListParagraph"/>
            <w:numPr>
              <w:numId w:val="1"/>
            </w:numPr>
            <w:ind w:left="644" w:hanging="360"/>
          </w:pPr>
        </w:pPrChange>
      </w:pPr>
    </w:p>
    <w:p w14:paraId="55D0D421" w14:textId="77777777" w:rsidR="00C56126" w:rsidRDefault="00C56126">
      <w:pPr>
        <w:pStyle w:val="ListParagraph"/>
        <w:numPr>
          <w:ilvl w:val="0"/>
          <w:numId w:val="1"/>
        </w:numPr>
        <w:rPr>
          <w:ins w:id="323" w:author="User" w:date="2017-07-28T15:17:00Z"/>
          <w:rFonts w:ascii="Times New Roman" w:hAnsi="Times New Roman" w:cs="Times New Roman"/>
          <w:sz w:val="24"/>
          <w:szCs w:val="24"/>
        </w:rPr>
        <w:pPrChange w:id="324" w:author="User" w:date="2017-07-28T15:48:00Z">
          <w:pPr>
            <w:pStyle w:val="ListParagraph"/>
            <w:numPr>
              <w:numId w:val="6"/>
            </w:numPr>
            <w:ind w:hanging="360"/>
          </w:pPr>
        </w:pPrChange>
      </w:pPr>
      <w:ins w:id="325" w:author="User" w:date="2017-07-28T15:17:00Z">
        <w:r>
          <w:rPr>
            <w:rFonts w:ascii="Times New Roman" w:hAnsi="Times New Roman" w:cs="Times New Roman"/>
            <w:sz w:val="24"/>
            <w:szCs w:val="24"/>
          </w:rPr>
          <w:t>Sex</w:t>
        </w:r>
      </w:ins>
    </w:p>
    <w:p w14:paraId="4766D6A5" w14:textId="77777777" w:rsidR="00C56126" w:rsidRDefault="00C56126">
      <w:pPr>
        <w:pStyle w:val="ListParagraph"/>
        <w:rPr>
          <w:ins w:id="326" w:author="User" w:date="2017-07-28T15:17:00Z"/>
          <w:rFonts w:ascii="Times New Roman" w:hAnsi="Times New Roman" w:cs="Times New Roman"/>
          <w:sz w:val="24"/>
          <w:szCs w:val="24"/>
        </w:rPr>
        <w:pPrChange w:id="327" w:author="User" w:date="2017-07-28T15:17:00Z">
          <w:pPr>
            <w:pStyle w:val="ListParagraph"/>
            <w:numPr>
              <w:numId w:val="1"/>
            </w:numPr>
            <w:ind w:left="644" w:hanging="360"/>
          </w:pPr>
        </w:pPrChange>
      </w:pPr>
      <w:ins w:id="328" w:author="User" w:date="2017-07-28T15:17:00Z">
        <w:r>
          <w:rPr>
            <w:rFonts w:ascii="Times New Roman" w:hAnsi="Times New Roman" w:cs="Times New Roman"/>
            <w:sz w:val="24"/>
            <w:szCs w:val="24"/>
          </w:rPr>
          <w:t>_________________</w:t>
        </w:r>
      </w:ins>
    </w:p>
    <w:p w14:paraId="4F455DEB" w14:textId="77777777" w:rsidR="00C56126" w:rsidRDefault="00C56126">
      <w:pPr>
        <w:pStyle w:val="ListParagraph"/>
        <w:rPr>
          <w:ins w:id="329" w:author="User" w:date="2017-07-28T15:17:00Z"/>
          <w:rFonts w:ascii="Times New Roman" w:hAnsi="Times New Roman" w:cs="Times New Roman"/>
          <w:sz w:val="24"/>
          <w:szCs w:val="24"/>
        </w:rPr>
        <w:pPrChange w:id="330" w:author="User" w:date="2017-07-28T15:17:00Z">
          <w:pPr>
            <w:pStyle w:val="ListParagraph"/>
            <w:numPr>
              <w:numId w:val="1"/>
            </w:numPr>
            <w:ind w:left="644" w:hanging="360"/>
          </w:pPr>
        </w:pPrChange>
      </w:pPr>
    </w:p>
    <w:p w14:paraId="3330E261" w14:textId="77777777" w:rsidR="00C56126" w:rsidRDefault="00C56126">
      <w:pPr>
        <w:pStyle w:val="ListParagraph"/>
        <w:numPr>
          <w:ilvl w:val="0"/>
          <w:numId w:val="1"/>
        </w:numPr>
        <w:rPr>
          <w:ins w:id="331" w:author="User" w:date="2017-07-28T15:18:00Z"/>
          <w:rFonts w:ascii="Times New Roman" w:hAnsi="Times New Roman" w:cs="Times New Roman"/>
          <w:sz w:val="24"/>
          <w:szCs w:val="24"/>
        </w:rPr>
        <w:pPrChange w:id="332" w:author="User" w:date="2017-07-28T15:48:00Z">
          <w:pPr>
            <w:pStyle w:val="ListParagraph"/>
            <w:numPr>
              <w:numId w:val="6"/>
            </w:numPr>
            <w:ind w:hanging="360"/>
          </w:pPr>
        </w:pPrChange>
      </w:pPr>
      <w:ins w:id="333" w:author="User" w:date="2017-07-28T15:18:00Z">
        <w:r>
          <w:rPr>
            <w:rFonts w:ascii="Times New Roman" w:hAnsi="Times New Roman" w:cs="Times New Roman"/>
            <w:sz w:val="24"/>
            <w:szCs w:val="24"/>
          </w:rPr>
          <w:t>Relationship with beneficiary</w:t>
        </w:r>
      </w:ins>
    </w:p>
    <w:p w14:paraId="75696D31" w14:textId="77777777" w:rsidR="00C56126" w:rsidRDefault="00C56126">
      <w:pPr>
        <w:pStyle w:val="ListParagraph"/>
        <w:rPr>
          <w:ins w:id="334" w:author="User" w:date="2017-07-28T15:18:00Z"/>
          <w:rFonts w:ascii="Times New Roman" w:hAnsi="Times New Roman" w:cs="Times New Roman"/>
          <w:sz w:val="24"/>
          <w:szCs w:val="24"/>
        </w:rPr>
        <w:pPrChange w:id="335" w:author="User" w:date="2017-07-28T15:18:00Z">
          <w:pPr>
            <w:pStyle w:val="ListParagraph"/>
            <w:numPr>
              <w:numId w:val="1"/>
            </w:numPr>
            <w:ind w:left="644" w:hanging="360"/>
          </w:pPr>
        </w:pPrChange>
      </w:pPr>
      <w:ins w:id="336" w:author="User" w:date="2017-07-28T15:18:00Z">
        <w:r>
          <w:rPr>
            <w:rFonts w:ascii="Times New Roman" w:hAnsi="Times New Roman" w:cs="Times New Roman"/>
            <w:sz w:val="24"/>
            <w:szCs w:val="24"/>
          </w:rPr>
          <w:t>_________________</w:t>
        </w:r>
      </w:ins>
    </w:p>
    <w:p w14:paraId="688ED55A" w14:textId="77777777" w:rsidR="00C56126" w:rsidRDefault="00C56126">
      <w:pPr>
        <w:pStyle w:val="ListParagraph"/>
        <w:rPr>
          <w:ins w:id="337" w:author="User" w:date="2017-07-28T15:18:00Z"/>
          <w:rFonts w:ascii="Times New Roman" w:hAnsi="Times New Roman" w:cs="Times New Roman"/>
          <w:sz w:val="24"/>
          <w:szCs w:val="24"/>
        </w:rPr>
        <w:pPrChange w:id="338" w:author="User" w:date="2017-07-28T15:18:00Z">
          <w:pPr>
            <w:pStyle w:val="ListParagraph"/>
            <w:numPr>
              <w:numId w:val="1"/>
            </w:numPr>
            <w:ind w:left="644" w:hanging="360"/>
          </w:pPr>
        </w:pPrChange>
      </w:pPr>
    </w:p>
    <w:p w14:paraId="4A9BD4E8" w14:textId="77777777" w:rsidR="00C56126" w:rsidRDefault="00C56126">
      <w:pPr>
        <w:pStyle w:val="ListParagraph"/>
        <w:numPr>
          <w:ilvl w:val="0"/>
          <w:numId w:val="1"/>
        </w:numPr>
        <w:rPr>
          <w:ins w:id="339" w:author="User" w:date="2017-07-28T15:18:00Z"/>
          <w:rFonts w:ascii="Times New Roman" w:hAnsi="Times New Roman" w:cs="Times New Roman"/>
          <w:sz w:val="24"/>
          <w:szCs w:val="24"/>
        </w:rPr>
        <w:pPrChange w:id="340" w:author="User" w:date="2017-07-28T15:48:00Z">
          <w:pPr>
            <w:pStyle w:val="ListParagraph"/>
            <w:numPr>
              <w:numId w:val="6"/>
            </w:numPr>
            <w:ind w:hanging="360"/>
          </w:pPr>
        </w:pPrChange>
      </w:pPr>
      <w:ins w:id="341" w:author="User" w:date="2017-07-28T15:18:00Z">
        <w:r>
          <w:rPr>
            <w:rFonts w:ascii="Times New Roman" w:hAnsi="Times New Roman" w:cs="Times New Roman"/>
            <w:sz w:val="24"/>
            <w:szCs w:val="24"/>
          </w:rPr>
          <w:t>Religion</w:t>
        </w:r>
      </w:ins>
    </w:p>
    <w:p w14:paraId="5743A1BF" w14:textId="77777777" w:rsidR="00C56126" w:rsidRDefault="00176921">
      <w:pPr>
        <w:pStyle w:val="ListParagraph"/>
        <w:rPr>
          <w:ins w:id="342" w:author="User" w:date="2017-07-28T15:18:00Z"/>
          <w:rFonts w:ascii="Times New Roman" w:hAnsi="Times New Roman" w:cs="Times New Roman"/>
          <w:sz w:val="24"/>
          <w:szCs w:val="24"/>
        </w:rPr>
        <w:pPrChange w:id="343" w:author="User" w:date="2017-07-28T15:18:00Z">
          <w:pPr>
            <w:pStyle w:val="ListParagraph"/>
            <w:numPr>
              <w:numId w:val="1"/>
            </w:numPr>
            <w:ind w:left="644" w:hanging="360"/>
          </w:pPr>
        </w:pPrChange>
      </w:pPr>
      <w:ins w:id="344" w:author="User" w:date="2017-07-28T15:34:00Z">
        <w:r>
          <w:rPr>
            <w:rFonts w:ascii="Times New Roman" w:hAnsi="Times New Roman" w:cs="Times New Roman"/>
            <w:sz w:val="24"/>
            <w:szCs w:val="24"/>
          </w:rPr>
          <w:t>H</w:t>
        </w:r>
      </w:ins>
      <w:ins w:id="345" w:author="User" w:date="2017-07-28T15:18:00Z">
        <w:r w:rsidR="00C56126">
          <w:rPr>
            <w:rFonts w:ascii="Times New Roman" w:hAnsi="Times New Roman" w:cs="Times New Roman"/>
            <w:sz w:val="24"/>
            <w:szCs w:val="24"/>
          </w:rPr>
          <w:t>indu</w:t>
        </w:r>
        <w:r>
          <w:rPr>
            <w:rFonts w:ascii="Times New Roman" w:hAnsi="Times New Roman" w:cs="Times New Roman"/>
            <w:sz w:val="24"/>
            <w:szCs w:val="24"/>
          </w:rPr>
          <w:t>, M</w:t>
        </w:r>
        <w:r w:rsidR="00C56126">
          <w:rPr>
            <w:rFonts w:ascii="Times New Roman" w:hAnsi="Times New Roman" w:cs="Times New Roman"/>
            <w:sz w:val="24"/>
            <w:szCs w:val="24"/>
          </w:rPr>
          <w:t>uslim, Christian,</w:t>
        </w:r>
        <w:r>
          <w:rPr>
            <w:rFonts w:ascii="Times New Roman" w:hAnsi="Times New Roman" w:cs="Times New Roman"/>
            <w:sz w:val="24"/>
            <w:szCs w:val="24"/>
          </w:rPr>
          <w:t xml:space="preserve"> Buddhist, J</w:t>
        </w:r>
        <w:r w:rsidR="00C56126">
          <w:rPr>
            <w:rFonts w:ascii="Times New Roman" w:hAnsi="Times New Roman" w:cs="Times New Roman"/>
            <w:sz w:val="24"/>
            <w:szCs w:val="24"/>
          </w:rPr>
          <w:t xml:space="preserve">ain </w:t>
        </w:r>
      </w:ins>
    </w:p>
    <w:p w14:paraId="58A0F194" w14:textId="77777777" w:rsidR="00C56126" w:rsidRDefault="00C56126">
      <w:pPr>
        <w:pStyle w:val="ListParagraph"/>
        <w:rPr>
          <w:ins w:id="346" w:author="User" w:date="2017-07-28T15:18:00Z"/>
          <w:rFonts w:ascii="Times New Roman" w:hAnsi="Times New Roman" w:cs="Times New Roman"/>
          <w:sz w:val="24"/>
          <w:szCs w:val="24"/>
        </w:rPr>
        <w:pPrChange w:id="347" w:author="User" w:date="2017-07-28T15:18:00Z">
          <w:pPr>
            <w:pStyle w:val="ListParagraph"/>
            <w:numPr>
              <w:numId w:val="1"/>
            </w:numPr>
            <w:ind w:left="644" w:hanging="360"/>
          </w:pPr>
        </w:pPrChange>
      </w:pPr>
    </w:p>
    <w:p w14:paraId="3160A8C3" w14:textId="77777777" w:rsidR="00C56126" w:rsidRDefault="00C56126">
      <w:pPr>
        <w:pStyle w:val="ListParagraph"/>
        <w:numPr>
          <w:ilvl w:val="0"/>
          <w:numId w:val="1"/>
        </w:numPr>
        <w:rPr>
          <w:ins w:id="348" w:author="User" w:date="2017-07-28T15:18:00Z"/>
          <w:rFonts w:ascii="Times New Roman" w:hAnsi="Times New Roman" w:cs="Times New Roman"/>
          <w:sz w:val="24"/>
          <w:szCs w:val="24"/>
        </w:rPr>
        <w:pPrChange w:id="349" w:author="User" w:date="2017-07-28T15:48:00Z">
          <w:pPr>
            <w:pStyle w:val="ListParagraph"/>
            <w:numPr>
              <w:numId w:val="6"/>
            </w:numPr>
            <w:ind w:hanging="360"/>
          </w:pPr>
        </w:pPrChange>
      </w:pPr>
      <w:ins w:id="350" w:author="User" w:date="2017-07-28T15:18:00Z">
        <w:r>
          <w:rPr>
            <w:rFonts w:ascii="Times New Roman" w:hAnsi="Times New Roman" w:cs="Times New Roman"/>
            <w:sz w:val="24"/>
            <w:szCs w:val="24"/>
          </w:rPr>
          <w:t>Caste</w:t>
        </w:r>
      </w:ins>
    </w:p>
    <w:p w14:paraId="64370D31" w14:textId="77777777" w:rsidR="00C56126" w:rsidRDefault="00C56126">
      <w:pPr>
        <w:pStyle w:val="ListParagraph"/>
        <w:rPr>
          <w:ins w:id="351" w:author="User" w:date="2017-07-28T15:19:00Z"/>
          <w:rFonts w:ascii="Times New Roman" w:hAnsi="Times New Roman" w:cs="Times New Roman"/>
          <w:sz w:val="24"/>
          <w:szCs w:val="24"/>
        </w:rPr>
      </w:pPr>
      <w:ins w:id="352" w:author="User" w:date="2017-07-28T15:18:00Z">
        <w:r>
          <w:rPr>
            <w:rFonts w:ascii="Times New Roman" w:hAnsi="Times New Roman" w:cs="Times New Roman"/>
            <w:sz w:val="24"/>
            <w:szCs w:val="24"/>
          </w:rPr>
          <w:t>SC, ST, OBC, DNTN</w:t>
        </w:r>
      </w:ins>
    </w:p>
    <w:p w14:paraId="2F01EE2A" w14:textId="77777777" w:rsidR="00C56126" w:rsidRDefault="00C56126">
      <w:pPr>
        <w:pStyle w:val="ListParagraph"/>
        <w:rPr>
          <w:ins w:id="353" w:author="User" w:date="2017-07-28T15:19:00Z"/>
          <w:rFonts w:ascii="Times New Roman" w:hAnsi="Times New Roman" w:cs="Times New Roman"/>
          <w:sz w:val="24"/>
          <w:szCs w:val="24"/>
        </w:rPr>
      </w:pPr>
    </w:p>
    <w:p w14:paraId="781A812B" w14:textId="77777777" w:rsidR="00C56126" w:rsidRDefault="00C56126">
      <w:pPr>
        <w:pStyle w:val="ListParagraph"/>
        <w:numPr>
          <w:ilvl w:val="0"/>
          <w:numId w:val="1"/>
        </w:numPr>
        <w:rPr>
          <w:ins w:id="354" w:author="User" w:date="2017-07-28T15:20:00Z"/>
          <w:rFonts w:ascii="Times New Roman" w:hAnsi="Times New Roman" w:cs="Times New Roman"/>
          <w:sz w:val="24"/>
          <w:szCs w:val="24"/>
        </w:rPr>
        <w:pPrChange w:id="355" w:author="User" w:date="2017-07-28T15:48:00Z">
          <w:pPr>
            <w:pStyle w:val="ListParagraph"/>
          </w:pPr>
        </w:pPrChange>
      </w:pPr>
      <w:ins w:id="356" w:author="User" w:date="2017-07-28T15:19:00Z">
        <w:r>
          <w:rPr>
            <w:rFonts w:ascii="Times New Roman" w:hAnsi="Times New Roman" w:cs="Times New Roman"/>
            <w:sz w:val="24"/>
            <w:szCs w:val="24"/>
          </w:rPr>
          <w:t xml:space="preserve">Educational </w:t>
        </w:r>
      </w:ins>
      <w:ins w:id="357" w:author="User" w:date="2017-07-28T15:20:00Z">
        <w:r>
          <w:rPr>
            <w:rFonts w:ascii="Times New Roman" w:hAnsi="Times New Roman" w:cs="Times New Roman"/>
            <w:sz w:val="24"/>
            <w:szCs w:val="24"/>
          </w:rPr>
          <w:t>qualification</w:t>
        </w:r>
      </w:ins>
      <w:ins w:id="358" w:author="User" w:date="2017-07-28T15:19:00Z">
        <w:r>
          <w:rPr>
            <w:rFonts w:ascii="Times New Roman" w:hAnsi="Times New Roman" w:cs="Times New Roman"/>
            <w:sz w:val="24"/>
            <w:szCs w:val="24"/>
          </w:rPr>
          <w:t xml:space="preserve"> </w:t>
        </w:r>
      </w:ins>
    </w:p>
    <w:p w14:paraId="2BDA4C81" w14:textId="77777777" w:rsidR="00C56126" w:rsidRDefault="00C56126" w:rsidP="00B06049">
      <w:pPr>
        <w:pStyle w:val="ListParagraph"/>
        <w:rPr>
          <w:ins w:id="359" w:author="User" w:date="2017-07-28T15:20:00Z"/>
          <w:rFonts w:ascii="Times New Roman" w:hAnsi="Times New Roman" w:cs="Times New Roman"/>
          <w:sz w:val="24"/>
          <w:szCs w:val="24"/>
        </w:rPr>
      </w:pPr>
      <w:ins w:id="360" w:author="User" w:date="2017-07-28T15:20:00Z">
        <w:r>
          <w:rPr>
            <w:rFonts w:ascii="Times New Roman" w:hAnsi="Times New Roman" w:cs="Times New Roman"/>
            <w:sz w:val="24"/>
            <w:szCs w:val="24"/>
          </w:rPr>
          <w:t>Never attended school, LKG, UKG, Standard (1-12), UG, PG</w:t>
        </w:r>
      </w:ins>
    </w:p>
    <w:p w14:paraId="70B5AA55" w14:textId="77777777" w:rsidR="00C56126" w:rsidRDefault="00C56126">
      <w:pPr>
        <w:pStyle w:val="ListParagraph"/>
        <w:rPr>
          <w:ins w:id="361" w:author="User" w:date="2017-07-28T15:20:00Z"/>
          <w:rFonts w:ascii="Times New Roman" w:hAnsi="Times New Roman" w:cs="Times New Roman"/>
          <w:sz w:val="24"/>
          <w:szCs w:val="24"/>
        </w:rPr>
      </w:pPr>
    </w:p>
    <w:p w14:paraId="045464EF" w14:textId="77777777" w:rsidR="00C56126" w:rsidRDefault="00C56126">
      <w:pPr>
        <w:pStyle w:val="ListParagraph"/>
        <w:numPr>
          <w:ilvl w:val="0"/>
          <w:numId w:val="1"/>
        </w:numPr>
        <w:rPr>
          <w:ins w:id="362" w:author="User" w:date="2017-07-28T15:20:00Z"/>
          <w:rFonts w:ascii="Times New Roman" w:hAnsi="Times New Roman" w:cs="Times New Roman"/>
          <w:sz w:val="24"/>
          <w:szCs w:val="24"/>
        </w:rPr>
        <w:pPrChange w:id="363" w:author="User" w:date="2017-07-28T15:48:00Z">
          <w:pPr>
            <w:pStyle w:val="ListParagraph"/>
          </w:pPr>
        </w:pPrChange>
      </w:pPr>
      <w:ins w:id="364" w:author="User" w:date="2017-07-28T15:20:00Z">
        <w:r>
          <w:rPr>
            <w:rFonts w:ascii="Times New Roman" w:hAnsi="Times New Roman" w:cs="Times New Roman"/>
            <w:sz w:val="24"/>
            <w:szCs w:val="24"/>
          </w:rPr>
          <w:lastRenderedPageBreak/>
          <w:t>Occupation</w:t>
        </w:r>
      </w:ins>
    </w:p>
    <w:p w14:paraId="34B0E796" w14:textId="77777777" w:rsidR="00C56126" w:rsidRDefault="00C56126">
      <w:pPr>
        <w:pStyle w:val="ListParagraph"/>
        <w:rPr>
          <w:ins w:id="365" w:author="User" w:date="2017-07-28T15:20:00Z"/>
          <w:rFonts w:ascii="Times New Roman" w:hAnsi="Times New Roman" w:cs="Times New Roman"/>
          <w:sz w:val="24"/>
          <w:szCs w:val="24"/>
        </w:rPr>
        <w:pPrChange w:id="366" w:author="User" w:date="2017-07-28T15:20:00Z">
          <w:pPr>
            <w:pStyle w:val="ListParagraph"/>
            <w:numPr>
              <w:numId w:val="1"/>
            </w:numPr>
            <w:ind w:left="644" w:hanging="360"/>
          </w:pPr>
        </w:pPrChange>
      </w:pPr>
      <w:ins w:id="367" w:author="User" w:date="2017-07-28T15:20:00Z">
        <w:r>
          <w:rPr>
            <w:rFonts w:ascii="Times New Roman" w:hAnsi="Times New Roman" w:cs="Times New Roman"/>
            <w:sz w:val="24"/>
            <w:szCs w:val="24"/>
          </w:rPr>
          <w:t>_________________</w:t>
        </w:r>
      </w:ins>
    </w:p>
    <w:p w14:paraId="01B13944" w14:textId="77777777" w:rsidR="00C56126" w:rsidRDefault="00C56126">
      <w:pPr>
        <w:pStyle w:val="ListParagraph"/>
        <w:rPr>
          <w:ins w:id="368" w:author="User" w:date="2017-07-28T15:20:00Z"/>
          <w:rFonts w:ascii="Times New Roman" w:hAnsi="Times New Roman" w:cs="Times New Roman"/>
          <w:sz w:val="24"/>
          <w:szCs w:val="24"/>
        </w:rPr>
        <w:pPrChange w:id="369" w:author="User" w:date="2017-07-28T15:20:00Z">
          <w:pPr>
            <w:pStyle w:val="ListParagraph"/>
            <w:numPr>
              <w:numId w:val="1"/>
            </w:numPr>
            <w:ind w:left="644" w:hanging="360"/>
          </w:pPr>
        </w:pPrChange>
      </w:pPr>
    </w:p>
    <w:p w14:paraId="06EE9C08" w14:textId="77777777" w:rsidR="00C56126" w:rsidRDefault="00551F20">
      <w:pPr>
        <w:pStyle w:val="ListParagraph"/>
        <w:numPr>
          <w:ilvl w:val="0"/>
          <w:numId w:val="1"/>
        </w:numPr>
        <w:rPr>
          <w:ins w:id="370" w:author="User" w:date="2017-07-28T15:22:00Z"/>
          <w:rFonts w:ascii="Times New Roman" w:hAnsi="Times New Roman" w:cs="Times New Roman"/>
          <w:sz w:val="24"/>
          <w:szCs w:val="24"/>
        </w:rPr>
        <w:pPrChange w:id="371" w:author="User" w:date="2017-07-28T15:48:00Z">
          <w:pPr>
            <w:pStyle w:val="ListParagraph"/>
            <w:numPr>
              <w:numId w:val="6"/>
            </w:numPr>
            <w:ind w:hanging="360"/>
          </w:pPr>
        </w:pPrChange>
      </w:pPr>
      <w:ins w:id="372" w:author="User" w:date="2017-07-28T15:22:00Z">
        <w:r>
          <w:rPr>
            <w:rFonts w:ascii="Times New Roman" w:hAnsi="Times New Roman" w:cs="Times New Roman"/>
            <w:sz w:val="24"/>
            <w:szCs w:val="24"/>
          </w:rPr>
          <w:t>Income</w:t>
        </w:r>
      </w:ins>
    </w:p>
    <w:p w14:paraId="0AE48679" w14:textId="77777777" w:rsidR="00551F20" w:rsidRDefault="00551F20">
      <w:pPr>
        <w:pStyle w:val="ListParagraph"/>
        <w:rPr>
          <w:ins w:id="373" w:author="User" w:date="2017-07-28T15:23:00Z"/>
          <w:rFonts w:ascii="Times New Roman" w:hAnsi="Times New Roman" w:cs="Times New Roman"/>
          <w:sz w:val="24"/>
          <w:szCs w:val="24"/>
        </w:rPr>
        <w:pPrChange w:id="374" w:author="User" w:date="2017-07-28T15:22:00Z">
          <w:pPr>
            <w:pStyle w:val="ListParagraph"/>
            <w:numPr>
              <w:numId w:val="1"/>
            </w:numPr>
            <w:ind w:left="644" w:hanging="360"/>
          </w:pPr>
        </w:pPrChange>
      </w:pPr>
      <w:ins w:id="375" w:author="User" w:date="2017-07-28T15:22:00Z">
        <w:r>
          <w:rPr>
            <w:rFonts w:ascii="Times New Roman" w:hAnsi="Times New Roman" w:cs="Times New Roman"/>
            <w:sz w:val="24"/>
            <w:szCs w:val="24"/>
          </w:rPr>
          <w:t xml:space="preserve">No </w:t>
        </w:r>
      </w:ins>
      <w:ins w:id="376" w:author="User" w:date="2017-07-28T15:26:00Z">
        <w:r>
          <w:rPr>
            <w:rFonts w:ascii="Times New Roman" w:hAnsi="Times New Roman" w:cs="Times New Roman"/>
            <w:sz w:val="24"/>
            <w:szCs w:val="24"/>
          </w:rPr>
          <w:t>i</w:t>
        </w:r>
      </w:ins>
      <w:ins w:id="377" w:author="User" w:date="2017-07-28T15:22:00Z">
        <w:r>
          <w:rPr>
            <w:rFonts w:ascii="Times New Roman" w:hAnsi="Times New Roman" w:cs="Times New Roman"/>
            <w:sz w:val="24"/>
            <w:szCs w:val="24"/>
          </w:rPr>
          <w:t>ncome, 0-1000, 1000-2000, 2000-3000, 3000-4000, 4000-5000, &gt;5000</w:t>
        </w:r>
      </w:ins>
    </w:p>
    <w:p w14:paraId="7C0796D4" w14:textId="77777777" w:rsidR="00551F20" w:rsidRDefault="00551F20">
      <w:pPr>
        <w:pStyle w:val="ListParagraph"/>
        <w:rPr>
          <w:ins w:id="378" w:author="User" w:date="2017-07-28T15:23:00Z"/>
          <w:rFonts w:ascii="Times New Roman" w:hAnsi="Times New Roman" w:cs="Times New Roman"/>
          <w:sz w:val="24"/>
          <w:szCs w:val="24"/>
        </w:rPr>
        <w:pPrChange w:id="379" w:author="User" w:date="2017-07-28T15:22:00Z">
          <w:pPr>
            <w:pStyle w:val="ListParagraph"/>
            <w:numPr>
              <w:numId w:val="1"/>
            </w:numPr>
            <w:ind w:left="644" w:hanging="360"/>
          </w:pPr>
        </w:pPrChange>
      </w:pPr>
    </w:p>
    <w:p w14:paraId="4A322D84" w14:textId="77777777" w:rsidR="00551F20" w:rsidRDefault="00176921">
      <w:pPr>
        <w:pStyle w:val="ListParagraph"/>
        <w:numPr>
          <w:ilvl w:val="0"/>
          <w:numId w:val="1"/>
        </w:numPr>
        <w:rPr>
          <w:ins w:id="380" w:author="User" w:date="2017-07-28T15:32:00Z"/>
          <w:rFonts w:ascii="Times New Roman" w:hAnsi="Times New Roman" w:cs="Times New Roman"/>
          <w:sz w:val="24"/>
          <w:szCs w:val="24"/>
        </w:rPr>
        <w:pPrChange w:id="381" w:author="User" w:date="2017-07-28T15:48:00Z">
          <w:pPr>
            <w:pStyle w:val="ListParagraph"/>
            <w:numPr>
              <w:numId w:val="6"/>
            </w:numPr>
            <w:ind w:hanging="360"/>
          </w:pPr>
        </w:pPrChange>
      </w:pPr>
      <w:ins w:id="382" w:author="User" w:date="2017-07-28T15:32:00Z">
        <w:r>
          <w:rPr>
            <w:rFonts w:ascii="Times New Roman" w:hAnsi="Times New Roman" w:cs="Times New Roman"/>
            <w:sz w:val="24"/>
            <w:szCs w:val="24"/>
          </w:rPr>
          <w:t xml:space="preserve">Employment kind </w:t>
        </w:r>
      </w:ins>
    </w:p>
    <w:p w14:paraId="0209067C" w14:textId="77777777" w:rsidR="00176921" w:rsidRDefault="00176921">
      <w:pPr>
        <w:pStyle w:val="ListParagraph"/>
        <w:rPr>
          <w:ins w:id="383" w:author="User" w:date="2017-07-28T15:33:00Z"/>
          <w:rFonts w:ascii="Times New Roman" w:hAnsi="Times New Roman" w:cs="Times New Roman"/>
          <w:sz w:val="24"/>
          <w:szCs w:val="24"/>
        </w:rPr>
        <w:pPrChange w:id="384" w:author="User" w:date="2017-07-28T15:33:00Z">
          <w:pPr>
            <w:pStyle w:val="ListParagraph"/>
            <w:numPr>
              <w:numId w:val="1"/>
            </w:numPr>
            <w:ind w:left="644" w:hanging="360"/>
          </w:pPr>
        </w:pPrChange>
      </w:pPr>
      <w:ins w:id="385" w:author="User" w:date="2017-07-28T15:33:00Z">
        <w:r>
          <w:rPr>
            <w:rFonts w:ascii="Times New Roman" w:hAnsi="Times New Roman" w:cs="Times New Roman"/>
            <w:sz w:val="24"/>
            <w:szCs w:val="24"/>
          </w:rPr>
          <w:t xml:space="preserve">Daily wage, Employed, Hired by Contractor, Unemployed, Self-employed </w:t>
        </w:r>
      </w:ins>
    </w:p>
    <w:p w14:paraId="2F4A7B3F" w14:textId="77777777" w:rsidR="00176921" w:rsidRDefault="00176921">
      <w:pPr>
        <w:pStyle w:val="ListParagraph"/>
        <w:rPr>
          <w:ins w:id="386" w:author="User" w:date="2017-07-28T15:33:00Z"/>
          <w:rFonts w:ascii="Times New Roman" w:hAnsi="Times New Roman" w:cs="Times New Roman"/>
          <w:sz w:val="24"/>
          <w:szCs w:val="24"/>
        </w:rPr>
        <w:pPrChange w:id="387" w:author="User" w:date="2017-07-28T15:33:00Z">
          <w:pPr>
            <w:pStyle w:val="ListParagraph"/>
            <w:numPr>
              <w:numId w:val="1"/>
            </w:numPr>
            <w:ind w:left="644" w:hanging="360"/>
          </w:pPr>
        </w:pPrChange>
      </w:pPr>
    </w:p>
    <w:p w14:paraId="5766DC35" w14:textId="77777777" w:rsidR="00176921" w:rsidRDefault="00176921">
      <w:pPr>
        <w:pStyle w:val="ListParagraph"/>
        <w:numPr>
          <w:ilvl w:val="0"/>
          <w:numId w:val="1"/>
        </w:numPr>
        <w:rPr>
          <w:ins w:id="388" w:author="User" w:date="2017-07-28T15:33:00Z"/>
          <w:rFonts w:ascii="Times New Roman" w:hAnsi="Times New Roman" w:cs="Times New Roman"/>
          <w:sz w:val="24"/>
          <w:szCs w:val="24"/>
        </w:rPr>
        <w:pPrChange w:id="389" w:author="User" w:date="2017-07-28T15:48:00Z">
          <w:pPr>
            <w:pStyle w:val="ListParagraph"/>
            <w:numPr>
              <w:numId w:val="6"/>
            </w:numPr>
            <w:ind w:hanging="360"/>
          </w:pPr>
        </w:pPrChange>
      </w:pPr>
      <w:ins w:id="390" w:author="User" w:date="2017-07-28T15:33:00Z">
        <w:r>
          <w:rPr>
            <w:rFonts w:ascii="Times New Roman" w:hAnsi="Times New Roman" w:cs="Times New Roman"/>
            <w:sz w:val="24"/>
            <w:szCs w:val="24"/>
          </w:rPr>
          <w:t>Pension</w:t>
        </w:r>
      </w:ins>
    </w:p>
    <w:p w14:paraId="201AB034" w14:textId="77777777" w:rsidR="00176921" w:rsidRDefault="00176921">
      <w:pPr>
        <w:pStyle w:val="ListParagraph"/>
        <w:rPr>
          <w:ins w:id="391" w:author="User" w:date="2017-07-28T15:33:00Z"/>
          <w:rFonts w:ascii="Times New Roman" w:hAnsi="Times New Roman" w:cs="Times New Roman"/>
          <w:sz w:val="24"/>
          <w:szCs w:val="24"/>
        </w:rPr>
        <w:pPrChange w:id="392" w:author="User" w:date="2017-07-28T15:33:00Z">
          <w:pPr>
            <w:pStyle w:val="ListParagraph"/>
            <w:numPr>
              <w:numId w:val="1"/>
            </w:numPr>
            <w:ind w:left="644" w:hanging="360"/>
          </w:pPr>
        </w:pPrChange>
      </w:pPr>
      <w:ins w:id="393" w:author="User" w:date="2017-07-28T15:33:00Z">
        <w:r>
          <w:rPr>
            <w:rFonts w:ascii="Times New Roman" w:hAnsi="Times New Roman" w:cs="Times New Roman"/>
            <w:sz w:val="24"/>
            <w:szCs w:val="24"/>
          </w:rPr>
          <w:t>Widowed, Handicapped, Senior Citizen, No pension</w:t>
        </w:r>
      </w:ins>
    </w:p>
    <w:p w14:paraId="3AE6714A" w14:textId="77777777" w:rsidR="00176921" w:rsidRDefault="00176921">
      <w:pPr>
        <w:pStyle w:val="ListParagraph"/>
        <w:rPr>
          <w:ins w:id="394" w:author="User" w:date="2017-07-28T15:33:00Z"/>
          <w:rFonts w:ascii="Times New Roman" w:hAnsi="Times New Roman" w:cs="Times New Roman"/>
          <w:sz w:val="24"/>
          <w:szCs w:val="24"/>
        </w:rPr>
        <w:pPrChange w:id="395" w:author="User" w:date="2017-07-28T15:33:00Z">
          <w:pPr>
            <w:pStyle w:val="ListParagraph"/>
            <w:numPr>
              <w:numId w:val="1"/>
            </w:numPr>
            <w:ind w:left="644" w:hanging="360"/>
          </w:pPr>
        </w:pPrChange>
      </w:pPr>
    </w:p>
    <w:p w14:paraId="3594F8C7" w14:textId="77777777" w:rsidR="00176921" w:rsidRDefault="00176921">
      <w:pPr>
        <w:pStyle w:val="ListParagraph"/>
        <w:numPr>
          <w:ilvl w:val="0"/>
          <w:numId w:val="1"/>
        </w:numPr>
        <w:rPr>
          <w:ins w:id="396" w:author="User" w:date="2017-07-28T15:34:00Z"/>
          <w:rFonts w:ascii="Times New Roman" w:hAnsi="Times New Roman" w:cs="Times New Roman"/>
          <w:sz w:val="24"/>
          <w:szCs w:val="24"/>
        </w:rPr>
        <w:pPrChange w:id="397" w:author="User" w:date="2017-07-28T15:48:00Z">
          <w:pPr>
            <w:pStyle w:val="ListParagraph"/>
            <w:numPr>
              <w:numId w:val="6"/>
            </w:numPr>
            <w:ind w:hanging="360"/>
          </w:pPr>
        </w:pPrChange>
      </w:pPr>
      <w:ins w:id="398" w:author="User" w:date="2017-07-28T15:34:00Z">
        <w:r>
          <w:rPr>
            <w:rFonts w:ascii="Times New Roman" w:hAnsi="Times New Roman" w:cs="Times New Roman"/>
            <w:sz w:val="24"/>
            <w:szCs w:val="24"/>
          </w:rPr>
          <w:t>Aadhar card</w:t>
        </w:r>
      </w:ins>
    </w:p>
    <w:p w14:paraId="2F18BC6A" w14:textId="77777777" w:rsidR="00176921" w:rsidRDefault="00176921">
      <w:pPr>
        <w:pStyle w:val="ListParagraph"/>
        <w:rPr>
          <w:ins w:id="399" w:author="User" w:date="2017-07-28T15:34:00Z"/>
          <w:rFonts w:ascii="Times New Roman" w:hAnsi="Times New Roman" w:cs="Times New Roman"/>
          <w:sz w:val="24"/>
          <w:szCs w:val="24"/>
        </w:rPr>
        <w:pPrChange w:id="400" w:author="User" w:date="2017-07-28T15:34:00Z">
          <w:pPr>
            <w:pStyle w:val="ListParagraph"/>
            <w:numPr>
              <w:numId w:val="1"/>
            </w:numPr>
            <w:ind w:left="644" w:hanging="360"/>
          </w:pPr>
        </w:pPrChange>
      </w:pPr>
      <w:ins w:id="401" w:author="User" w:date="2017-07-28T15:34:00Z">
        <w:r>
          <w:rPr>
            <w:rFonts w:ascii="Times New Roman" w:hAnsi="Times New Roman" w:cs="Times New Roman"/>
            <w:sz w:val="24"/>
            <w:szCs w:val="24"/>
          </w:rPr>
          <w:t>Yes, No</w:t>
        </w:r>
      </w:ins>
    </w:p>
    <w:p w14:paraId="63010B58" w14:textId="77777777" w:rsidR="00176921" w:rsidRDefault="00176921">
      <w:pPr>
        <w:pStyle w:val="ListParagraph"/>
        <w:rPr>
          <w:ins w:id="402" w:author="User" w:date="2017-07-28T15:34:00Z"/>
          <w:rFonts w:ascii="Times New Roman" w:hAnsi="Times New Roman" w:cs="Times New Roman"/>
          <w:sz w:val="24"/>
          <w:szCs w:val="24"/>
        </w:rPr>
        <w:pPrChange w:id="403" w:author="User" w:date="2017-07-28T15:34:00Z">
          <w:pPr>
            <w:pStyle w:val="ListParagraph"/>
            <w:numPr>
              <w:numId w:val="1"/>
            </w:numPr>
            <w:ind w:left="644" w:hanging="360"/>
          </w:pPr>
        </w:pPrChange>
      </w:pPr>
    </w:p>
    <w:p w14:paraId="3A1D0AD5" w14:textId="77777777" w:rsidR="00176921" w:rsidRDefault="00176921">
      <w:pPr>
        <w:pStyle w:val="ListParagraph"/>
        <w:numPr>
          <w:ilvl w:val="0"/>
          <w:numId w:val="1"/>
        </w:numPr>
        <w:rPr>
          <w:ins w:id="404" w:author="User" w:date="2017-07-28T15:35:00Z"/>
          <w:rFonts w:ascii="Times New Roman" w:hAnsi="Times New Roman" w:cs="Times New Roman"/>
          <w:sz w:val="24"/>
          <w:szCs w:val="24"/>
        </w:rPr>
        <w:pPrChange w:id="405" w:author="User" w:date="2017-07-28T15:48:00Z">
          <w:pPr>
            <w:pStyle w:val="ListParagraph"/>
            <w:numPr>
              <w:numId w:val="6"/>
            </w:numPr>
            <w:ind w:hanging="360"/>
          </w:pPr>
        </w:pPrChange>
      </w:pPr>
      <w:ins w:id="406" w:author="User" w:date="2017-07-28T15:34:00Z">
        <w:r>
          <w:rPr>
            <w:rFonts w:ascii="Times New Roman" w:hAnsi="Times New Roman" w:cs="Times New Roman"/>
            <w:sz w:val="24"/>
            <w:szCs w:val="24"/>
          </w:rPr>
          <w:t>Voter’s ID</w:t>
        </w:r>
      </w:ins>
    </w:p>
    <w:p w14:paraId="07355B62" w14:textId="77777777" w:rsidR="00176921" w:rsidRDefault="00176921">
      <w:pPr>
        <w:pStyle w:val="ListParagraph"/>
        <w:rPr>
          <w:ins w:id="407" w:author="User" w:date="2017-07-28T15:35:00Z"/>
          <w:rFonts w:ascii="Times New Roman" w:hAnsi="Times New Roman" w:cs="Times New Roman"/>
          <w:sz w:val="24"/>
          <w:szCs w:val="24"/>
        </w:rPr>
        <w:pPrChange w:id="408" w:author="User" w:date="2017-07-28T15:35:00Z">
          <w:pPr>
            <w:pStyle w:val="ListParagraph"/>
            <w:numPr>
              <w:numId w:val="1"/>
            </w:numPr>
            <w:ind w:left="644" w:hanging="360"/>
          </w:pPr>
        </w:pPrChange>
      </w:pPr>
      <w:ins w:id="409" w:author="User" w:date="2017-07-28T15:35:00Z">
        <w:r>
          <w:rPr>
            <w:rFonts w:ascii="Times New Roman" w:hAnsi="Times New Roman" w:cs="Times New Roman"/>
            <w:sz w:val="24"/>
            <w:szCs w:val="24"/>
          </w:rPr>
          <w:t>Yes, No</w:t>
        </w:r>
      </w:ins>
    </w:p>
    <w:p w14:paraId="24FF7573" w14:textId="77777777" w:rsidR="00176921" w:rsidRDefault="00176921">
      <w:pPr>
        <w:pStyle w:val="ListParagraph"/>
        <w:rPr>
          <w:ins w:id="410" w:author="User" w:date="2017-07-28T15:34:00Z"/>
          <w:rFonts w:ascii="Times New Roman" w:hAnsi="Times New Roman" w:cs="Times New Roman"/>
          <w:sz w:val="24"/>
          <w:szCs w:val="24"/>
        </w:rPr>
        <w:pPrChange w:id="411" w:author="User" w:date="2017-07-28T15:35:00Z">
          <w:pPr>
            <w:pStyle w:val="ListParagraph"/>
            <w:numPr>
              <w:numId w:val="1"/>
            </w:numPr>
            <w:ind w:left="644" w:hanging="360"/>
          </w:pPr>
        </w:pPrChange>
      </w:pPr>
    </w:p>
    <w:p w14:paraId="7749951D" w14:textId="77777777" w:rsidR="00176921" w:rsidRDefault="00176921">
      <w:pPr>
        <w:pStyle w:val="ListParagraph"/>
        <w:numPr>
          <w:ilvl w:val="0"/>
          <w:numId w:val="1"/>
        </w:numPr>
        <w:rPr>
          <w:ins w:id="412" w:author="User" w:date="2017-07-28T15:34:00Z"/>
          <w:rFonts w:ascii="Times New Roman" w:hAnsi="Times New Roman" w:cs="Times New Roman"/>
          <w:sz w:val="24"/>
          <w:szCs w:val="24"/>
        </w:rPr>
        <w:pPrChange w:id="413" w:author="User" w:date="2017-07-28T15:48:00Z">
          <w:pPr>
            <w:pStyle w:val="ListParagraph"/>
            <w:numPr>
              <w:numId w:val="6"/>
            </w:numPr>
            <w:ind w:hanging="360"/>
          </w:pPr>
        </w:pPrChange>
      </w:pPr>
      <w:ins w:id="414" w:author="User" w:date="2017-07-28T15:34:00Z">
        <w:r>
          <w:rPr>
            <w:rFonts w:ascii="Times New Roman" w:hAnsi="Times New Roman" w:cs="Times New Roman"/>
            <w:sz w:val="24"/>
            <w:szCs w:val="24"/>
          </w:rPr>
          <w:t>Bank Account</w:t>
        </w:r>
      </w:ins>
    </w:p>
    <w:p w14:paraId="5CEA7FA8" w14:textId="77777777" w:rsidR="00176921" w:rsidRDefault="00176921">
      <w:pPr>
        <w:pStyle w:val="ListParagraph"/>
        <w:rPr>
          <w:ins w:id="415" w:author="User" w:date="2017-07-28T15:34:00Z"/>
          <w:rFonts w:ascii="Times New Roman" w:hAnsi="Times New Roman" w:cs="Times New Roman"/>
          <w:sz w:val="24"/>
          <w:szCs w:val="24"/>
        </w:rPr>
        <w:pPrChange w:id="416" w:author="User" w:date="2017-07-28T15:34:00Z">
          <w:pPr>
            <w:pStyle w:val="ListParagraph"/>
            <w:numPr>
              <w:numId w:val="1"/>
            </w:numPr>
            <w:ind w:left="644" w:hanging="360"/>
          </w:pPr>
        </w:pPrChange>
      </w:pPr>
      <w:ins w:id="417" w:author="User" w:date="2017-07-28T15:34:00Z">
        <w:r>
          <w:rPr>
            <w:rFonts w:ascii="Times New Roman" w:hAnsi="Times New Roman" w:cs="Times New Roman"/>
            <w:sz w:val="24"/>
            <w:szCs w:val="24"/>
          </w:rPr>
          <w:t>Yes, No</w:t>
        </w:r>
      </w:ins>
    </w:p>
    <w:p w14:paraId="2B302F44" w14:textId="77777777" w:rsidR="00176921" w:rsidRDefault="00176921">
      <w:pPr>
        <w:pStyle w:val="ListParagraph"/>
        <w:rPr>
          <w:ins w:id="418" w:author="User" w:date="2017-07-28T15:34:00Z"/>
          <w:rFonts w:ascii="Times New Roman" w:hAnsi="Times New Roman" w:cs="Times New Roman"/>
          <w:sz w:val="24"/>
          <w:szCs w:val="24"/>
        </w:rPr>
        <w:pPrChange w:id="419" w:author="User" w:date="2017-07-28T15:34:00Z">
          <w:pPr>
            <w:pStyle w:val="ListParagraph"/>
            <w:numPr>
              <w:numId w:val="1"/>
            </w:numPr>
            <w:ind w:left="644" w:hanging="360"/>
          </w:pPr>
        </w:pPrChange>
      </w:pPr>
    </w:p>
    <w:p w14:paraId="7292185F" w14:textId="77777777" w:rsidR="00176921" w:rsidRDefault="00176921">
      <w:pPr>
        <w:pStyle w:val="ListParagraph"/>
        <w:numPr>
          <w:ilvl w:val="0"/>
          <w:numId w:val="1"/>
        </w:numPr>
        <w:rPr>
          <w:ins w:id="420" w:author="User" w:date="2017-07-28T15:34:00Z"/>
          <w:rFonts w:ascii="Times New Roman" w:hAnsi="Times New Roman" w:cs="Times New Roman"/>
          <w:sz w:val="24"/>
          <w:szCs w:val="24"/>
        </w:rPr>
        <w:pPrChange w:id="421" w:author="User" w:date="2017-07-28T15:48:00Z">
          <w:pPr>
            <w:pStyle w:val="ListParagraph"/>
            <w:numPr>
              <w:numId w:val="6"/>
            </w:numPr>
            <w:ind w:hanging="360"/>
          </w:pPr>
        </w:pPrChange>
      </w:pPr>
      <w:ins w:id="422" w:author="User" w:date="2017-07-28T15:34:00Z">
        <w:r>
          <w:rPr>
            <w:rFonts w:ascii="Times New Roman" w:hAnsi="Times New Roman" w:cs="Times New Roman"/>
            <w:sz w:val="24"/>
            <w:szCs w:val="24"/>
          </w:rPr>
          <w:t>SHG</w:t>
        </w:r>
      </w:ins>
    </w:p>
    <w:p w14:paraId="69BDD817" w14:textId="77777777" w:rsidR="00176921" w:rsidRDefault="00176921">
      <w:pPr>
        <w:pStyle w:val="ListParagraph"/>
        <w:rPr>
          <w:ins w:id="423" w:author="User" w:date="2017-07-28T15:34:00Z"/>
          <w:rFonts w:ascii="Times New Roman" w:hAnsi="Times New Roman" w:cs="Times New Roman"/>
          <w:sz w:val="24"/>
          <w:szCs w:val="24"/>
        </w:rPr>
        <w:pPrChange w:id="424" w:author="User" w:date="2017-07-28T15:34:00Z">
          <w:pPr>
            <w:pStyle w:val="ListParagraph"/>
            <w:numPr>
              <w:numId w:val="1"/>
            </w:numPr>
            <w:ind w:left="644" w:hanging="360"/>
          </w:pPr>
        </w:pPrChange>
      </w:pPr>
      <w:ins w:id="425" w:author="User" w:date="2017-07-28T15:34:00Z">
        <w:r>
          <w:rPr>
            <w:rFonts w:ascii="Times New Roman" w:hAnsi="Times New Roman" w:cs="Times New Roman"/>
            <w:sz w:val="24"/>
            <w:szCs w:val="24"/>
          </w:rPr>
          <w:t xml:space="preserve">Yes, No </w:t>
        </w:r>
      </w:ins>
    </w:p>
    <w:p w14:paraId="3317D3A1" w14:textId="77777777" w:rsidR="00176921" w:rsidRDefault="00176921">
      <w:pPr>
        <w:pStyle w:val="ListParagraph"/>
        <w:rPr>
          <w:ins w:id="426" w:author="User" w:date="2017-07-28T15:35:00Z"/>
          <w:rFonts w:ascii="Times New Roman" w:hAnsi="Times New Roman" w:cs="Times New Roman"/>
          <w:sz w:val="24"/>
          <w:szCs w:val="24"/>
        </w:rPr>
        <w:pPrChange w:id="427" w:author="User" w:date="2017-07-28T15:34:00Z">
          <w:pPr>
            <w:pStyle w:val="ListParagraph"/>
            <w:numPr>
              <w:numId w:val="1"/>
            </w:numPr>
            <w:ind w:left="644" w:hanging="360"/>
          </w:pPr>
        </w:pPrChange>
      </w:pPr>
    </w:p>
    <w:p w14:paraId="341EA932" w14:textId="77777777" w:rsidR="00176921" w:rsidRDefault="00176921">
      <w:pPr>
        <w:pStyle w:val="ListParagraph"/>
        <w:numPr>
          <w:ilvl w:val="0"/>
          <w:numId w:val="1"/>
        </w:numPr>
        <w:rPr>
          <w:ins w:id="428" w:author="User" w:date="2017-07-28T15:35:00Z"/>
          <w:rFonts w:ascii="Times New Roman" w:hAnsi="Times New Roman" w:cs="Times New Roman"/>
          <w:sz w:val="24"/>
          <w:szCs w:val="24"/>
        </w:rPr>
        <w:pPrChange w:id="429" w:author="User" w:date="2017-07-28T15:48:00Z">
          <w:pPr>
            <w:pStyle w:val="ListParagraph"/>
            <w:numPr>
              <w:numId w:val="6"/>
            </w:numPr>
            <w:ind w:hanging="360"/>
          </w:pPr>
        </w:pPrChange>
      </w:pPr>
      <w:ins w:id="430" w:author="User" w:date="2017-07-28T15:35:00Z">
        <w:r>
          <w:rPr>
            <w:rFonts w:ascii="Times New Roman" w:hAnsi="Times New Roman" w:cs="Times New Roman"/>
            <w:sz w:val="24"/>
            <w:szCs w:val="24"/>
          </w:rPr>
          <w:t>Criminal cases</w:t>
        </w:r>
      </w:ins>
    </w:p>
    <w:p w14:paraId="174DB79C" w14:textId="77777777" w:rsidR="00176921" w:rsidRDefault="00176921">
      <w:pPr>
        <w:pStyle w:val="ListParagraph"/>
        <w:rPr>
          <w:ins w:id="431" w:author="User" w:date="2017-07-28T15:36:00Z"/>
          <w:rFonts w:ascii="Times New Roman" w:hAnsi="Times New Roman" w:cs="Times New Roman"/>
          <w:sz w:val="24"/>
          <w:szCs w:val="24"/>
        </w:rPr>
        <w:pPrChange w:id="432" w:author="User" w:date="2017-07-28T15:35:00Z">
          <w:pPr>
            <w:pStyle w:val="ListParagraph"/>
            <w:numPr>
              <w:numId w:val="1"/>
            </w:numPr>
            <w:ind w:left="644" w:hanging="360"/>
          </w:pPr>
        </w:pPrChange>
      </w:pPr>
      <w:ins w:id="433" w:author="User" w:date="2017-07-28T15:36:00Z">
        <w:r>
          <w:rPr>
            <w:rFonts w:ascii="Times New Roman" w:hAnsi="Times New Roman" w:cs="Times New Roman"/>
            <w:sz w:val="24"/>
            <w:szCs w:val="24"/>
          </w:rPr>
          <w:t>Yes, No</w:t>
        </w:r>
      </w:ins>
    </w:p>
    <w:p w14:paraId="1B89AA59" w14:textId="77777777" w:rsidR="00176921" w:rsidRDefault="00176921">
      <w:pPr>
        <w:pStyle w:val="ListParagraph"/>
        <w:rPr>
          <w:ins w:id="434" w:author="User" w:date="2017-07-28T15:35:00Z"/>
          <w:rFonts w:ascii="Times New Roman" w:hAnsi="Times New Roman" w:cs="Times New Roman"/>
          <w:sz w:val="24"/>
          <w:szCs w:val="24"/>
        </w:rPr>
        <w:pPrChange w:id="435" w:author="User" w:date="2017-07-28T15:35:00Z">
          <w:pPr>
            <w:pStyle w:val="ListParagraph"/>
            <w:numPr>
              <w:numId w:val="1"/>
            </w:numPr>
            <w:ind w:left="644" w:hanging="360"/>
          </w:pPr>
        </w:pPrChange>
      </w:pPr>
    </w:p>
    <w:p w14:paraId="0B58E789" w14:textId="77777777" w:rsidR="00176921" w:rsidRDefault="00176921">
      <w:pPr>
        <w:pStyle w:val="ListParagraph"/>
        <w:numPr>
          <w:ilvl w:val="0"/>
          <w:numId w:val="1"/>
        </w:numPr>
        <w:rPr>
          <w:ins w:id="436" w:author="User" w:date="2017-07-28T15:36:00Z"/>
          <w:rFonts w:ascii="Times New Roman" w:hAnsi="Times New Roman" w:cs="Times New Roman"/>
          <w:sz w:val="24"/>
          <w:szCs w:val="24"/>
        </w:rPr>
        <w:pPrChange w:id="437" w:author="User" w:date="2017-07-28T15:48:00Z">
          <w:pPr>
            <w:pStyle w:val="ListParagraph"/>
            <w:numPr>
              <w:numId w:val="6"/>
            </w:numPr>
            <w:ind w:hanging="360"/>
          </w:pPr>
        </w:pPrChange>
      </w:pPr>
      <w:ins w:id="438" w:author="User" w:date="2017-07-28T15:35:00Z">
        <w:r>
          <w:rPr>
            <w:rFonts w:ascii="Times New Roman" w:hAnsi="Times New Roman" w:cs="Times New Roman"/>
            <w:sz w:val="24"/>
            <w:szCs w:val="24"/>
          </w:rPr>
          <w:t xml:space="preserve">Physically challenged </w:t>
        </w:r>
      </w:ins>
    </w:p>
    <w:p w14:paraId="6CB72605" w14:textId="77777777" w:rsidR="00176921" w:rsidRDefault="00176921">
      <w:pPr>
        <w:pStyle w:val="ListParagraph"/>
        <w:rPr>
          <w:ins w:id="439" w:author="User" w:date="2017-07-28T15:36:00Z"/>
          <w:rFonts w:ascii="Times New Roman" w:hAnsi="Times New Roman" w:cs="Times New Roman"/>
          <w:sz w:val="24"/>
          <w:szCs w:val="24"/>
        </w:rPr>
        <w:pPrChange w:id="440" w:author="User" w:date="2017-07-28T15:36:00Z">
          <w:pPr>
            <w:pStyle w:val="ListParagraph"/>
            <w:numPr>
              <w:numId w:val="1"/>
            </w:numPr>
            <w:ind w:left="644" w:hanging="360"/>
          </w:pPr>
        </w:pPrChange>
      </w:pPr>
      <w:ins w:id="441" w:author="User" w:date="2017-07-28T15:36:00Z">
        <w:r>
          <w:rPr>
            <w:rFonts w:ascii="Times New Roman" w:hAnsi="Times New Roman" w:cs="Times New Roman"/>
            <w:sz w:val="24"/>
            <w:szCs w:val="24"/>
          </w:rPr>
          <w:t>Yes, No</w:t>
        </w:r>
      </w:ins>
    </w:p>
    <w:p w14:paraId="493A70F2" w14:textId="77777777" w:rsidR="00176921" w:rsidRDefault="00176921">
      <w:pPr>
        <w:pStyle w:val="ListParagraph"/>
        <w:rPr>
          <w:ins w:id="442" w:author="User" w:date="2017-07-28T15:35:00Z"/>
          <w:rFonts w:ascii="Times New Roman" w:hAnsi="Times New Roman" w:cs="Times New Roman"/>
          <w:sz w:val="24"/>
          <w:szCs w:val="24"/>
        </w:rPr>
        <w:pPrChange w:id="443" w:author="User" w:date="2017-07-28T15:36:00Z">
          <w:pPr>
            <w:pStyle w:val="ListParagraph"/>
            <w:numPr>
              <w:numId w:val="1"/>
            </w:numPr>
            <w:ind w:left="644" w:hanging="360"/>
          </w:pPr>
        </w:pPrChange>
      </w:pPr>
    </w:p>
    <w:p w14:paraId="620BD9BD" w14:textId="77777777" w:rsidR="00176921" w:rsidRDefault="00176921">
      <w:pPr>
        <w:pStyle w:val="ListParagraph"/>
        <w:numPr>
          <w:ilvl w:val="0"/>
          <w:numId w:val="1"/>
        </w:numPr>
        <w:rPr>
          <w:ins w:id="444" w:author="User" w:date="2017-07-28T15:36:00Z"/>
          <w:rFonts w:ascii="Times New Roman" w:hAnsi="Times New Roman" w:cs="Times New Roman"/>
          <w:sz w:val="24"/>
          <w:szCs w:val="24"/>
        </w:rPr>
        <w:pPrChange w:id="445" w:author="User" w:date="2017-07-28T15:48:00Z">
          <w:pPr>
            <w:pStyle w:val="ListParagraph"/>
            <w:numPr>
              <w:numId w:val="6"/>
            </w:numPr>
            <w:ind w:hanging="360"/>
          </w:pPr>
        </w:pPrChange>
      </w:pPr>
      <w:ins w:id="446" w:author="User" w:date="2017-07-28T15:35:00Z">
        <w:r>
          <w:rPr>
            <w:rFonts w:ascii="Times New Roman" w:hAnsi="Times New Roman" w:cs="Times New Roman"/>
            <w:sz w:val="24"/>
            <w:szCs w:val="24"/>
          </w:rPr>
          <w:t>Illness (name of illness if any)</w:t>
        </w:r>
      </w:ins>
    </w:p>
    <w:p w14:paraId="7BAD2217" w14:textId="77777777" w:rsidR="00176921" w:rsidRDefault="00176921">
      <w:pPr>
        <w:pStyle w:val="ListParagraph"/>
        <w:rPr>
          <w:ins w:id="447" w:author="User" w:date="2017-07-28T15:36:00Z"/>
          <w:rFonts w:ascii="Times New Roman" w:hAnsi="Times New Roman" w:cs="Times New Roman"/>
          <w:sz w:val="24"/>
          <w:szCs w:val="24"/>
        </w:rPr>
        <w:pPrChange w:id="448" w:author="User" w:date="2017-07-28T15:36:00Z">
          <w:pPr>
            <w:pStyle w:val="ListParagraph"/>
            <w:numPr>
              <w:numId w:val="1"/>
            </w:numPr>
            <w:ind w:left="644" w:hanging="360"/>
          </w:pPr>
        </w:pPrChange>
      </w:pPr>
      <w:ins w:id="449" w:author="User" w:date="2017-07-28T15:36:00Z">
        <w:r>
          <w:rPr>
            <w:rFonts w:ascii="Times New Roman" w:hAnsi="Times New Roman" w:cs="Times New Roman"/>
            <w:sz w:val="24"/>
            <w:szCs w:val="24"/>
          </w:rPr>
          <w:t>_________________</w:t>
        </w:r>
      </w:ins>
    </w:p>
    <w:p w14:paraId="3C01C4EA" w14:textId="77777777" w:rsidR="00176921" w:rsidRDefault="00176921">
      <w:pPr>
        <w:pStyle w:val="ListParagraph"/>
        <w:rPr>
          <w:ins w:id="450" w:author="User" w:date="2017-07-28T15:35:00Z"/>
          <w:rFonts w:ascii="Times New Roman" w:hAnsi="Times New Roman" w:cs="Times New Roman"/>
          <w:sz w:val="24"/>
          <w:szCs w:val="24"/>
        </w:rPr>
        <w:pPrChange w:id="451" w:author="User" w:date="2017-07-28T15:36:00Z">
          <w:pPr>
            <w:pStyle w:val="ListParagraph"/>
            <w:numPr>
              <w:numId w:val="1"/>
            </w:numPr>
            <w:ind w:left="644" w:hanging="360"/>
          </w:pPr>
        </w:pPrChange>
      </w:pPr>
    </w:p>
    <w:p w14:paraId="2AEC28E4" w14:textId="77777777" w:rsidR="00176921" w:rsidRDefault="00176921">
      <w:pPr>
        <w:pStyle w:val="ListParagraph"/>
        <w:numPr>
          <w:ilvl w:val="0"/>
          <w:numId w:val="1"/>
        </w:numPr>
        <w:rPr>
          <w:ins w:id="452" w:author="User" w:date="2017-07-28T15:36:00Z"/>
          <w:rFonts w:ascii="Times New Roman" w:hAnsi="Times New Roman" w:cs="Times New Roman"/>
          <w:sz w:val="24"/>
          <w:szCs w:val="24"/>
        </w:rPr>
        <w:pPrChange w:id="453" w:author="User" w:date="2017-07-28T15:48:00Z">
          <w:pPr>
            <w:pStyle w:val="ListParagraph"/>
            <w:numPr>
              <w:numId w:val="6"/>
            </w:numPr>
            <w:ind w:hanging="360"/>
          </w:pPr>
        </w:pPrChange>
      </w:pPr>
      <w:ins w:id="454" w:author="User" w:date="2017-07-28T15:35:00Z">
        <w:r w:rsidRPr="00B06049">
          <w:rPr>
            <w:rFonts w:ascii="Times New Roman" w:hAnsi="Times New Roman" w:cs="Times New Roman"/>
            <w:sz w:val="24"/>
            <w:szCs w:val="24"/>
          </w:rPr>
          <w:t>Alcoholic</w:t>
        </w:r>
      </w:ins>
    </w:p>
    <w:p w14:paraId="40E96B2D" w14:textId="77777777" w:rsidR="00176921" w:rsidRPr="00176921" w:rsidRDefault="00176921">
      <w:pPr>
        <w:pStyle w:val="ListParagraph"/>
        <w:rPr>
          <w:ins w:id="455" w:author="User" w:date="2017-07-28T15:20:00Z"/>
          <w:rFonts w:ascii="Times New Roman" w:hAnsi="Times New Roman" w:cs="Times New Roman"/>
          <w:sz w:val="24"/>
          <w:szCs w:val="24"/>
          <w:rPrChange w:id="456" w:author="User" w:date="2017-07-28T15:36:00Z">
            <w:rPr>
              <w:ins w:id="457" w:author="User" w:date="2017-07-28T15:20:00Z"/>
            </w:rPr>
          </w:rPrChange>
        </w:rPr>
        <w:pPrChange w:id="458" w:author="User" w:date="2017-07-28T15:36:00Z">
          <w:pPr>
            <w:pStyle w:val="ListParagraph"/>
            <w:numPr>
              <w:numId w:val="1"/>
            </w:numPr>
            <w:ind w:left="644" w:hanging="360"/>
          </w:pPr>
        </w:pPrChange>
      </w:pPr>
      <w:ins w:id="459" w:author="User" w:date="2017-07-28T15:36:00Z">
        <w:r w:rsidRPr="00B06049">
          <w:rPr>
            <w:rFonts w:ascii="Times New Roman" w:hAnsi="Times New Roman" w:cs="Times New Roman"/>
            <w:sz w:val="24"/>
            <w:szCs w:val="24"/>
          </w:rPr>
          <w:t>Yes, No</w:t>
        </w:r>
      </w:ins>
    </w:p>
    <w:p w14:paraId="55C1679A" w14:textId="77777777" w:rsidR="00C56126" w:rsidRDefault="00C56126" w:rsidP="00B06049">
      <w:pPr>
        <w:pStyle w:val="ListParagraph"/>
        <w:rPr>
          <w:ins w:id="460" w:author="User" w:date="2017-07-28T15:36:00Z"/>
          <w:rFonts w:ascii="Times New Roman" w:hAnsi="Times New Roman" w:cs="Times New Roman"/>
          <w:sz w:val="24"/>
          <w:szCs w:val="24"/>
        </w:rPr>
      </w:pPr>
    </w:p>
    <w:p w14:paraId="77B05902" w14:textId="77777777" w:rsidR="00B06049" w:rsidRDefault="00B06049">
      <w:pPr>
        <w:rPr>
          <w:ins w:id="461" w:author="User" w:date="2017-07-28T15:37:00Z"/>
          <w:rFonts w:ascii="Times New Roman" w:hAnsi="Times New Roman" w:cs="Times New Roman"/>
          <w:i/>
          <w:sz w:val="24"/>
          <w:szCs w:val="24"/>
        </w:rPr>
        <w:pPrChange w:id="462" w:author="User" w:date="2017-07-28T15:37:00Z">
          <w:pPr>
            <w:pStyle w:val="ListParagraph"/>
          </w:pPr>
        </w:pPrChange>
      </w:pPr>
      <w:ins w:id="463" w:author="User" w:date="2017-07-28T15:37:00Z">
        <w:r>
          <w:rPr>
            <w:rFonts w:ascii="Times New Roman" w:hAnsi="Times New Roman" w:cs="Times New Roman"/>
            <w:i/>
            <w:sz w:val="24"/>
            <w:szCs w:val="24"/>
          </w:rPr>
          <w:t>Guardian 2 details</w:t>
        </w:r>
      </w:ins>
    </w:p>
    <w:p w14:paraId="4353884E" w14:textId="77777777" w:rsidR="00B06049" w:rsidRPr="00B06049" w:rsidRDefault="00B06049">
      <w:pPr>
        <w:pStyle w:val="ListParagraph"/>
        <w:numPr>
          <w:ilvl w:val="0"/>
          <w:numId w:val="1"/>
        </w:numPr>
        <w:rPr>
          <w:ins w:id="464" w:author="User" w:date="2017-07-28T15:37:00Z"/>
          <w:rFonts w:ascii="Times New Roman" w:hAnsi="Times New Roman" w:cs="Times New Roman"/>
          <w:sz w:val="24"/>
          <w:szCs w:val="24"/>
          <w:rPrChange w:id="465" w:author="User" w:date="2017-07-28T15:38:00Z">
            <w:rPr>
              <w:ins w:id="466" w:author="User" w:date="2017-07-28T15:37:00Z"/>
            </w:rPr>
          </w:rPrChange>
        </w:rPr>
        <w:pPrChange w:id="467" w:author="User" w:date="2017-07-28T15:48:00Z">
          <w:pPr>
            <w:pStyle w:val="ListParagraph"/>
            <w:numPr>
              <w:numId w:val="4"/>
            </w:numPr>
            <w:ind w:hanging="360"/>
          </w:pPr>
        </w:pPrChange>
      </w:pPr>
      <w:ins w:id="468" w:author="User" w:date="2017-07-28T15:37:00Z">
        <w:r w:rsidRPr="00B06049">
          <w:rPr>
            <w:rFonts w:ascii="Times New Roman" w:hAnsi="Times New Roman" w:cs="Times New Roman"/>
            <w:sz w:val="24"/>
            <w:szCs w:val="24"/>
            <w:rPrChange w:id="469" w:author="User" w:date="2017-07-28T15:38:00Z">
              <w:rPr/>
            </w:rPrChange>
          </w:rPr>
          <w:t>Name</w:t>
        </w:r>
      </w:ins>
    </w:p>
    <w:p w14:paraId="76A0E56F" w14:textId="77777777" w:rsidR="00B06049" w:rsidRDefault="00B06049" w:rsidP="00B06049">
      <w:pPr>
        <w:pStyle w:val="ListParagraph"/>
        <w:rPr>
          <w:ins w:id="470" w:author="User" w:date="2017-07-28T15:37:00Z"/>
          <w:rFonts w:ascii="Times New Roman" w:hAnsi="Times New Roman" w:cs="Times New Roman"/>
          <w:sz w:val="24"/>
          <w:szCs w:val="24"/>
        </w:rPr>
      </w:pPr>
      <w:ins w:id="471" w:author="User" w:date="2017-07-28T15:37:00Z">
        <w:r>
          <w:rPr>
            <w:rFonts w:ascii="Times New Roman" w:hAnsi="Times New Roman" w:cs="Times New Roman"/>
            <w:sz w:val="24"/>
            <w:szCs w:val="24"/>
          </w:rPr>
          <w:t>_________________</w:t>
        </w:r>
      </w:ins>
    </w:p>
    <w:p w14:paraId="158ED002" w14:textId="77777777" w:rsidR="00B06049" w:rsidRDefault="00B06049" w:rsidP="00B06049">
      <w:pPr>
        <w:pStyle w:val="ListParagraph"/>
        <w:rPr>
          <w:ins w:id="472" w:author="User" w:date="2017-07-28T15:37:00Z"/>
          <w:rFonts w:ascii="Times New Roman" w:hAnsi="Times New Roman" w:cs="Times New Roman"/>
          <w:sz w:val="24"/>
          <w:szCs w:val="24"/>
        </w:rPr>
      </w:pPr>
    </w:p>
    <w:p w14:paraId="22CE99CC" w14:textId="77777777" w:rsidR="00B06049" w:rsidRDefault="00B06049">
      <w:pPr>
        <w:pStyle w:val="ListParagraph"/>
        <w:numPr>
          <w:ilvl w:val="0"/>
          <w:numId w:val="1"/>
        </w:numPr>
        <w:rPr>
          <w:ins w:id="473" w:author="User" w:date="2017-07-28T15:37:00Z"/>
          <w:rFonts w:ascii="Times New Roman" w:hAnsi="Times New Roman" w:cs="Times New Roman"/>
          <w:sz w:val="24"/>
          <w:szCs w:val="24"/>
        </w:rPr>
        <w:pPrChange w:id="474" w:author="User" w:date="2017-07-28T15:48:00Z">
          <w:pPr>
            <w:pStyle w:val="ListParagraph"/>
            <w:numPr>
              <w:numId w:val="4"/>
            </w:numPr>
            <w:ind w:hanging="360"/>
          </w:pPr>
        </w:pPrChange>
      </w:pPr>
      <w:ins w:id="475" w:author="User" w:date="2017-07-28T15:37:00Z">
        <w:r>
          <w:rPr>
            <w:rFonts w:ascii="Times New Roman" w:hAnsi="Times New Roman" w:cs="Times New Roman"/>
            <w:sz w:val="24"/>
            <w:szCs w:val="24"/>
          </w:rPr>
          <w:t>Age</w:t>
        </w:r>
      </w:ins>
    </w:p>
    <w:p w14:paraId="6AEEDC02" w14:textId="77777777" w:rsidR="00B06049" w:rsidRDefault="00B06049" w:rsidP="00B06049">
      <w:pPr>
        <w:pStyle w:val="ListParagraph"/>
        <w:rPr>
          <w:ins w:id="476" w:author="User" w:date="2017-07-28T15:37:00Z"/>
          <w:rFonts w:ascii="Times New Roman" w:hAnsi="Times New Roman" w:cs="Times New Roman"/>
          <w:sz w:val="24"/>
          <w:szCs w:val="24"/>
        </w:rPr>
      </w:pPr>
      <w:ins w:id="477" w:author="User" w:date="2017-07-28T15:37:00Z">
        <w:r>
          <w:rPr>
            <w:rFonts w:ascii="Times New Roman" w:hAnsi="Times New Roman" w:cs="Times New Roman"/>
            <w:sz w:val="24"/>
            <w:szCs w:val="24"/>
          </w:rPr>
          <w:t>_________________</w:t>
        </w:r>
      </w:ins>
    </w:p>
    <w:p w14:paraId="687B1BB4" w14:textId="77777777" w:rsidR="00B06049" w:rsidRDefault="00B06049" w:rsidP="00B06049">
      <w:pPr>
        <w:pStyle w:val="ListParagraph"/>
        <w:rPr>
          <w:ins w:id="478" w:author="User" w:date="2017-07-28T15:37:00Z"/>
          <w:rFonts w:ascii="Times New Roman" w:hAnsi="Times New Roman" w:cs="Times New Roman"/>
          <w:sz w:val="24"/>
          <w:szCs w:val="24"/>
        </w:rPr>
      </w:pPr>
    </w:p>
    <w:p w14:paraId="55E2C6A5" w14:textId="77777777" w:rsidR="00B06049" w:rsidRDefault="00B06049">
      <w:pPr>
        <w:pStyle w:val="ListParagraph"/>
        <w:numPr>
          <w:ilvl w:val="0"/>
          <w:numId w:val="1"/>
        </w:numPr>
        <w:rPr>
          <w:ins w:id="479" w:author="User" w:date="2017-07-28T15:37:00Z"/>
          <w:rFonts w:ascii="Times New Roman" w:hAnsi="Times New Roman" w:cs="Times New Roman"/>
          <w:sz w:val="24"/>
          <w:szCs w:val="24"/>
        </w:rPr>
        <w:pPrChange w:id="480" w:author="User" w:date="2017-07-28T15:48:00Z">
          <w:pPr>
            <w:pStyle w:val="ListParagraph"/>
            <w:numPr>
              <w:numId w:val="4"/>
            </w:numPr>
            <w:ind w:hanging="360"/>
          </w:pPr>
        </w:pPrChange>
      </w:pPr>
      <w:ins w:id="481" w:author="User" w:date="2017-07-28T15:37:00Z">
        <w:r>
          <w:rPr>
            <w:rFonts w:ascii="Times New Roman" w:hAnsi="Times New Roman" w:cs="Times New Roman"/>
            <w:sz w:val="24"/>
            <w:szCs w:val="24"/>
          </w:rPr>
          <w:t>Sex</w:t>
        </w:r>
      </w:ins>
    </w:p>
    <w:p w14:paraId="77EB8440" w14:textId="77777777" w:rsidR="00B06049" w:rsidRDefault="00B06049" w:rsidP="00B06049">
      <w:pPr>
        <w:pStyle w:val="ListParagraph"/>
        <w:rPr>
          <w:ins w:id="482" w:author="User" w:date="2017-07-28T15:37:00Z"/>
          <w:rFonts w:ascii="Times New Roman" w:hAnsi="Times New Roman" w:cs="Times New Roman"/>
          <w:sz w:val="24"/>
          <w:szCs w:val="24"/>
        </w:rPr>
      </w:pPr>
      <w:ins w:id="483" w:author="User" w:date="2017-07-28T15:37:00Z">
        <w:r>
          <w:rPr>
            <w:rFonts w:ascii="Times New Roman" w:hAnsi="Times New Roman" w:cs="Times New Roman"/>
            <w:sz w:val="24"/>
            <w:szCs w:val="24"/>
          </w:rPr>
          <w:t>_________________</w:t>
        </w:r>
      </w:ins>
    </w:p>
    <w:p w14:paraId="213D8310" w14:textId="77777777" w:rsidR="00B06049" w:rsidRDefault="00B06049" w:rsidP="00B06049">
      <w:pPr>
        <w:pStyle w:val="ListParagraph"/>
        <w:rPr>
          <w:ins w:id="484" w:author="User" w:date="2017-07-28T15:37:00Z"/>
          <w:rFonts w:ascii="Times New Roman" w:hAnsi="Times New Roman" w:cs="Times New Roman"/>
          <w:sz w:val="24"/>
          <w:szCs w:val="24"/>
        </w:rPr>
      </w:pPr>
    </w:p>
    <w:p w14:paraId="4FD9C15F" w14:textId="77777777" w:rsidR="00B06049" w:rsidRDefault="00B06049">
      <w:pPr>
        <w:pStyle w:val="ListParagraph"/>
        <w:numPr>
          <w:ilvl w:val="0"/>
          <w:numId w:val="1"/>
        </w:numPr>
        <w:rPr>
          <w:ins w:id="485" w:author="User" w:date="2017-07-28T15:37:00Z"/>
          <w:rFonts w:ascii="Times New Roman" w:hAnsi="Times New Roman" w:cs="Times New Roman"/>
          <w:sz w:val="24"/>
          <w:szCs w:val="24"/>
        </w:rPr>
        <w:pPrChange w:id="486" w:author="User" w:date="2017-07-28T15:48:00Z">
          <w:pPr>
            <w:pStyle w:val="ListParagraph"/>
            <w:numPr>
              <w:numId w:val="4"/>
            </w:numPr>
            <w:ind w:hanging="360"/>
          </w:pPr>
        </w:pPrChange>
      </w:pPr>
      <w:ins w:id="487" w:author="User" w:date="2017-07-28T15:37:00Z">
        <w:r>
          <w:rPr>
            <w:rFonts w:ascii="Times New Roman" w:hAnsi="Times New Roman" w:cs="Times New Roman"/>
            <w:sz w:val="24"/>
            <w:szCs w:val="24"/>
          </w:rPr>
          <w:t>Relationship with beneficiary</w:t>
        </w:r>
      </w:ins>
    </w:p>
    <w:p w14:paraId="6FDC3B11" w14:textId="77777777" w:rsidR="00B06049" w:rsidRDefault="00B06049" w:rsidP="00B06049">
      <w:pPr>
        <w:pStyle w:val="ListParagraph"/>
        <w:rPr>
          <w:ins w:id="488" w:author="User" w:date="2017-07-28T15:37:00Z"/>
          <w:rFonts w:ascii="Times New Roman" w:hAnsi="Times New Roman" w:cs="Times New Roman"/>
          <w:sz w:val="24"/>
          <w:szCs w:val="24"/>
        </w:rPr>
      </w:pPr>
      <w:ins w:id="489" w:author="User" w:date="2017-07-28T15:37:00Z">
        <w:r>
          <w:rPr>
            <w:rFonts w:ascii="Times New Roman" w:hAnsi="Times New Roman" w:cs="Times New Roman"/>
            <w:sz w:val="24"/>
            <w:szCs w:val="24"/>
          </w:rPr>
          <w:t>_________________</w:t>
        </w:r>
      </w:ins>
    </w:p>
    <w:p w14:paraId="6ED2E80B" w14:textId="77777777" w:rsidR="00B06049" w:rsidRDefault="00B06049" w:rsidP="00B06049">
      <w:pPr>
        <w:pStyle w:val="ListParagraph"/>
        <w:rPr>
          <w:ins w:id="490" w:author="User" w:date="2017-07-28T15:37:00Z"/>
          <w:rFonts w:ascii="Times New Roman" w:hAnsi="Times New Roman" w:cs="Times New Roman"/>
          <w:sz w:val="24"/>
          <w:szCs w:val="24"/>
        </w:rPr>
      </w:pPr>
    </w:p>
    <w:p w14:paraId="2C1CEB5A" w14:textId="77777777" w:rsidR="00B06049" w:rsidRDefault="00B06049">
      <w:pPr>
        <w:pStyle w:val="ListParagraph"/>
        <w:numPr>
          <w:ilvl w:val="0"/>
          <w:numId w:val="1"/>
        </w:numPr>
        <w:rPr>
          <w:ins w:id="491" w:author="User" w:date="2017-07-28T15:37:00Z"/>
          <w:rFonts w:ascii="Times New Roman" w:hAnsi="Times New Roman" w:cs="Times New Roman"/>
          <w:sz w:val="24"/>
          <w:szCs w:val="24"/>
        </w:rPr>
        <w:pPrChange w:id="492" w:author="User" w:date="2017-07-28T15:48:00Z">
          <w:pPr>
            <w:pStyle w:val="ListParagraph"/>
            <w:numPr>
              <w:numId w:val="4"/>
            </w:numPr>
            <w:ind w:hanging="360"/>
          </w:pPr>
        </w:pPrChange>
      </w:pPr>
      <w:ins w:id="493" w:author="User" w:date="2017-07-28T15:37:00Z">
        <w:r>
          <w:rPr>
            <w:rFonts w:ascii="Times New Roman" w:hAnsi="Times New Roman" w:cs="Times New Roman"/>
            <w:sz w:val="24"/>
            <w:szCs w:val="24"/>
          </w:rPr>
          <w:t>Religion</w:t>
        </w:r>
      </w:ins>
    </w:p>
    <w:p w14:paraId="6C7DB130" w14:textId="77777777" w:rsidR="00B06049" w:rsidRDefault="00B06049" w:rsidP="00B06049">
      <w:pPr>
        <w:pStyle w:val="ListParagraph"/>
        <w:rPr>
          <w:ins w:id="494" w:author="User" w:date="2017-07-28T15:37:00Z"/>
          <w:rFonts w:ascii="Times New Roman" w:hAnsi="Times New Roman" w:cs="Times New Roman"/>
          <w:sz w:val="24"/>
          <w:szCs w:val="24"/>
        </w:rPr>
      </w:pPr>
      <w:ins w:id="495" w:author="User" w:date="2017-07-28T15:37:00Z">
        <w:r>
          <w:rPr>
            <w:rFonts w:ascii="Times New Roman" w:hAnsi="Times New Roman" w:cs="Times New Roman"/>
            <w:sz w:val="24"/>
            <w:szCs w:val="24"/>
          </w:rPr>
          <w:t xml:space="preserve">Hindu, Muslim, Christian, Buddhist, Jain </w:t>
        </w:r>
      </w:ins>
    </w:p>
    <w:p w14:paraId="2D0361F2" w14:textId="77777777" w:rsidR="00B06049" w:rsidRDefault="00B06049" w:rsidP="00B06049">
      <w:pPr>
        <w:pStyle w:val="ListParagraph"/>
        <w:rPr>
          <w:ins w:id="496" w:author="User" w:date="2017-07-28T15:37:00Z"/>
          <w:rFonts w:ascii="Times New Roman" w:hAnsi="Times New Roman" w:cs="Times New Roman"/>
          <w:sz w:val="24"/>
          <w:szCs w:val="24"/>
        </w:rPr>
      </w:pPr>
    </w:p>
    <w:p w14:paraId="75D13CC7" w14:textId="77777777" w:rsidR="00B06049" w:rsidRDefault="00B06049">
      <w:pPr>
        <w:pStyle w:val="ListParagraph"/>
        <w:numPr>
          <w:ilvl w:val="0"/>
          <w:numId w:val="1"/>
        </w:numPr>
        <w:rPr>
          <w:ins w:id="497" w:author="User" w:date="2017-07-28T15:37:00Z"/>
          <w:rFonts w:ascii="Times New Roman" w:hAnsi="Times New Roman" w:cs="Times New Roman"/>
          <w:sz w:val="24"/>
          <w:szCs w:val="24"/>
        </w:rPr>
        <w:pPrChange w:id="498" w:author="User" w:date="2017-07-28T15:48:00Z">
          <w:pPr>
            <w:pStyle w:val="ListParagraph"/>
            <w:numPr>
              <w:numId w:val="4"/>
            </w:numPr>
            <w:ind w:hanging="360"/>
          </w:pPr>
        </w:pPrChange>
      </w:pPr>
      <w:ins w:id="499" w:author="User" w:date="2017-07-28T15:37:00Z">
        <w:r>
          <w:rPr>
            <w:rFonts w:ascii="Times New Roman" w:hAnsi="Times New Roman" w:cs="Times New Roman"/>
            <w:sz w:val="24"/>
            <w:szCs w:val="24"/>
          </w:rPr>
          <w:t>Caste</w:t>
        </w:r>
      </w:ins>
    </w:p>
    <w:p w14:paraId="7715A383" w14:textId="77777777" w:rsidR="00B06049" w:rsidRDefault="00B06049" w:rsidP="00B06049">
      <w:pPr>
        <w:pStyle w:val="ListParagraph"/>
        <w:rPr>
          <w:ins w:id="500" w:author="User" w:date="2017-07-28T15:37:00Z"/>
          <w:rFonts w:ascii="Times New Roman" w:hAnsi="Times New Roman" w:cs="Times New Roman"/>
          <w:sz w:val="24"/>
          <w:szCs w:val="24"/>
        </w:rPr>
      </w:pPr>
      <w:ins w:id="501" w:author="User" w:date="2017-07-28T15:37:00Z">
        <w:r>
          <w:rPr>
            <w:rFonts w:ascii="Times New Roman" w:hAnsi="Times New Roman" w:cs="Times New Roman"/>
            <w:sz w:val="24"/>
            <w:szCs w:val="24"/>
          </w:rPr>
          <w:t>SC, ST, OBC, DNTN</w:t>
        </w:r>
      </w:ins>
    </w:p>
    <w:p w14:paraId="142ED74C" w14:textId="77777777" w:rsidR="00B06049" w:rsidRDefault="00B06049" w:rsidP="00B06049">
      <w:pPr>
        <w:pStyle w:val="ListParagraph"/>
        <w:rPr>
          <w:ins w:id="502" w:author="User" w:date="2017-07-28T15:37:00Z"/>
          <w:rFonts w:ascii="Times New Roman" w:hAnsi="Times New Roman" w:cs="Times New Roman"/>
          <w:sz w:val="24"/>
          <w:szCs w:val="24"/>
        </w:rPr>
      </w:pPr>
    </w:p>
    <w:p w14:paraId="64063814" w14:textId="77777777" w:rsidR="00B06049" w:rsidRDefault="00B06049">
      <w:pPr>
        <w:pStyle w:val="ListParagraph"/>
        <w:numPr>
          <w:ilvl w:val="0"/>
          <w:numId w:val="1"/>
        </w:numPr>
        <w:rPr>
          <w:ins w:id="503" w:author="User" w:date="2017-07-28T15:37:00Z"/>
          <w:rFonts w:ascii="Times New Roman" w:hAnsi="Times New Roman" w:cs="Times New Roman"/>
          <w:sz w:val="24"/>
          <w:szCs w:val="24"/>
        </w:rPr>
        <w:pPrChange w:id="504" w:author="User" w:date="2017-07-28T15:48:00Z">
          <w:pPr>
            <w:pStyle w:val="ListParagraph"/>
            <w:numPr>
              <w:numId w:val="4"/>
            </w:numPr>
            <w:ind w:hanging="360"/>
          </w:pPr>
        </w:pPrChange>
      </w:pPr>
      <w:ins w:id="505" w:author="User" w:date="2017-07-28T15:37:00Z">
        <w:r>
          <w:rPr>
            <w:rFonts w:ascii="Times New Roman" w:hAnsi="Times New Roman" w:cs="Times New Roman"/>
            <w:sz w:val="24"/>
            <w:szCs w:val="24"/>
          </w:rPr>
          <w:t xml:space="preserve">Educational qualification </w:t>
        </w:r>
      </w:ins>
    </w:p>
    <w:p w14:paraId="5DA23D51" w14:textId="77777777" w:rsidR="00B06049" w:rsidRDefault="00B06049" w:rsidP="00B06049">
      <w:pPr>
        <w:pStyle w:val="ListParagraph"/>
        <w:rPr>
          <w:ins w:id="506" w:author="User" w:date="2017-07-28T15:37:00Z"/>
          <w:rFonts w:ascii="Times New Roman" w:hAnsi="Times New Roman" w:cs="Times New Roman"/>
          <w:sz w:val="24"/>
          <w:szCs w:val="24"/>
        </w:rPr>
      </w:pPr>
      <w:ins w:id="507" w:author="User" w:date="2017-07-28T15:37:00Z">
        <w:r>
          <w:rPr>
            <w:rFonts w:ascii="Times New Roman" w:hAnsi="Times New Roman" w:cs="Times New Roman"/>
            <w:sz w:val="24"/>
            <w:szCs w:val="24"/>
          </w:rPr>
          <w:t>Never attended school, LKG, UKG, Standard (1-12), UG, PG</w:t>
        </w:r>
      </w:ins>
    </w:p>
    <w:p w14:paraId="34173567" w14:textId="77777777" w:rsidR="00B06049" w:rsidRDefault="00B06049" w:rsidP="00B06049">
      <w:pPr>
        <w:pStyle w:val="ListParagraph"/>
        <w:rPr>
          <w:ins w:id="508" w:author="User" w:date="2017-07-28T15:37:00Z"/>
          <w:rFonts w:ascii="Times New Roman" w:hAnsi="Times New Roman" w:cs="Times New Roman"/>
          <w:sz w:val="24"/>
          <w:szCs w:val="24"/>
        </w:rPr>
      </w:pPr>
    </w:p>
    <w:p w14:paraId="7968763F" w14:textId="77777777" w:rsidR="00B06049" w:rsidRDefault="00B06049">
      <w:pPr>
        <w:pStyle w:val="ListParagraph"/>
        <w:numPr>
          <w:ilvl w:val="0"/>
          <w:numId w:val="1"/>
        </w:numPr>
        <w:rPr>
          <w:ins w:id="509" w:author="User" w:date="2017-07-28T15:37:00Z"/>
          <w:rFonts w:ascii="Times New Roman" w:hAnsi="Times New Roman" w:cs="Times New Roman"/>
          <w:sz w:val="24"/>
          <w:szCs w:val="24"/>
        </w:rPr>
        <w:pPrChange w:id="510" w:author="User" w:date="2017-07-28T15:48:00Z">
          <w:pPr>
            <w:pStyle w:val="ListParagraph"/>
            <w:numPr>
              <w:numId w:val="4"/>
            </w:numPr>
            <w:ind w:hanging="360"/>
          </w:pPr>
        </w:pPrChange>
      </w:pPr>
      <w:ins w:id="511" w:author="User" w:date="2017-07-28T15:37:00Z">
        <w:r>
          <w:rPr>
            <w:rFonts w:ascii="Times New Roman" w:hAnsi="Times New Roman" w:cs="Times New Roman"/>
            <w:sz w:val="24"/>
            <w:szCs w:val="24"/>
          </w:rPr>
          <w:t>Occupation</w:t>
        </w:r>
      </w:ins>
    </w:p>
    <w:p w14:paraId="378D5A2E" w14:textId="77777777" w:rsidR="00B06049" w:rsidRDefault="00B06049" w:rsidP="00B06049">
      <w:pPr>
        <w:pStyle w:val="ListParagraph"/>
        <w:rPr>
          <w:ins w:id="512" w:author="User" w:date="2017-07-28T15:37:00Z"/>
          <w:rFonts w:ascii="Times New Roman" w:hAnsi="Times New Roman" w:cs="Times New Roman"/>
          <w:sz w:val="24"/>
          <w:szCs w:val="24"/>
        </w:rPr>
      </w:pPr>
      <w:ins w:id="513" w:author="User" w:date="2017-07-28T15:37:00Z">
        <w:r>
          <w:rPr>
            <w:rFonts w:ascii="Times New Roman" w:hAnsi="Times New Roman" w:cs="Times New Roman"/>
            <w:sz w:val="24"/>
            <w:szCs w:val="24"/>
          </w:rPr>
          <w:t>_________________</w:t>
        </w:r>
      </w:ins>
    </w:p>
    <w:p w14:paraId="44C963F6" w14:textId="77777777" w:rsidR="00B06049" w:rsidRDefault="00B06049" w:rsidP="00B06049">
      <w:pPr>
        <w:pStyle w:val="ListParagraph"/>
        <w:rPr>
          <w:ins w:id="514" w:author="User" w:date="2017-07-28T15:37:00Z"/>
          <w:rFonts w:ascii="Times New Roman" w:hAnsi="Times New Roman" w:cs="Times New Roman"/>
          <w:sz w:val="24"/>
          <w:szCs w:val="24"/>
        </w:rPr>
      </w:pPr>
    </w:p>
    <w:p w14:paraId="7D0CB89E" w14:textId="77777777" w:rsidR="00B06049" w:rsidRDefault="00B06049">
      <w:pPr>
        <w:pStyle w:val="ListParagraph"/>
        <w:numPr>
          <w:ilvl w:val="0"/>
          <w:numId w:val="1"/>
        </w:numPr>
        <w:rPr>
          <w:ins w:id="515" w:author="User" w:date="2017-07-28T15:37:00Z"/>
          <w:rFonts w:ascii="Times New Roman" w:hAnsi="Times New Roman" w:cs="Times New Roman"/>
          <w:sz w:val="24"/>
          <w:szCs w:val="24"/>
        </w:rPr>
        <w:pPrChange w:id="516" w:author="User" w:date="2017-07-28T15:48:00Z">
          <w:pPr>
            <w:pStyle w:val="ListParagraph"/>
            <w:numPr>
              <w:numId w:val="4"/>
            </w:numPr>
            <w:ind w:hanging="360"/>
          </w:pPr>
        </w:pPrChange>
      </w:pPr>
      <w:ins w:id="517" w:author="User" w:date="2017-07-28T15:37:00Z">
        <w:r>
          <w:rPr>
            <w:rFonts w:ascii="Times New Roman" w:hAnsi="Times New Roman" w:cs="Times New Roman"/>
            <w:sz w:val="24"/>
            <w:szCs w:val="24"/>
          </w:rPr>
          <w:t>Income</w:t>
        </w:r>
      </w:ins>
    </w:p>
    <w:p w14:paraId="6C1386F2" w14:textId="77777777" w:rsidR="00B06049" w:rsidRDefault="00B06049" w:rsidP="00B06049">
      <w:pPr>
        <w:pStyle w:val="ListParagraph"/>
        <w:rPr>
          <w:ins w:id="518" w:author="User" w:date="2017-07-28T15:37:00Z"/>
          <w:rFonts w:ascii="Times New Roman" w:hAnsi="Times New Roman" w:cs="Times New Roman"/>
          <w:sz w:val="24"/>
          <w:szCs w:val="24"/>
        </w:rPr>
      </w:pPr>
      <w:ins w:id="519" w:author="User" w:date="2017-07-28T15:37:00Z">
        <w:r>
          <w:rPr>
            <w:rFonts w:ascii="Times New Roman" w:hAnsi="Times New Roman" w:cs="Times New Roman"/>
            <w:sz w:val="24"/>
            <w:szCs w:val="24"/>
          </w:rPr>
          <w:t>No income, 0-1000, 1000-2000, 2000-3000, 3000-4000, 4000-5000, &gt;5000</w:t>
        </w:r>
      </w:ins>
    </w:p>
    <w:p w14:paraId="442CF45D" w14:textId="77777777" w:rsidR="00B06049" w:rsidRDefault="00B06049" w:rsidP="00B06049">
      <w:pPr>
        <w:pStyle w:val="ListParagraph"/>
        <w:rPr>
          <w:ins w:id="520" w:author="User" w:date="2017-07-28T15:37:00Z"/>
          <w:rFonts w:ascii="Times New Roman" w:hAnsi="Times New Roman" w:cs="Times New Roman"/>
          <w:sz w:val="24"/>
          <w:szCs w:val="24"/>
        </w:rPr>
      </w:pPr>
    </w:p>
    <w:p w14:paraId="0BA776C5" w14:textId="77777777" w:rsidR="00B06049" w:rsidRDefault="00B06049">
      <w:pPr>
        <w:pStyle w:val="ListParagraph"/>
        <w:numPr>
          <w:ilvl w:val="0"/>
          <w:numId w:val="1"/>
        </w:numPr>
        <w:rPr>
          <w:ins w:id="521" w:author="User" w:date="2017-07-28T15:37:00Z"/>
          <w:rFonts w:ascii="Times New Roman" w:hAnsi="Times New Roman" w:cs="Times New Roman"/>
          <w:sz w:val="24"/>
          <w:szCs w:val="24"/>
        </w:rPr>
        <w:pPrChange w:id="522" w:author="User" w:date="2017-07-28T15:48:00Z">
          <w:pPr>
            <w:pStyle w:val="ListParagraph"/>
            <w:numPr>
              <w:numId w:val="4"/>
            </w:numPr>
            <w:ind w:hanging="360"/>
          </w:pPr>
        </w:pPrChange>
      </w:pPr>
      <w:ins w:id="523" w:author="User" w:date="2017-07-28T15:37:00Z">
        <w:r>
          <w:rPr>
            <w:rFonts w:ascii="Times New Roman" w:hAnsi="Times New Roman" w:cs="Times New Roman"/>
            <w:sz w:val="24"/>
            <w:szCs w:val="24"/>
          </w:rPr>
          <w:t xml:space="preserve">Employment kind </w:t>
        </w:r>
      </w:ins>
    </w:p>
    <w:p w14:paraId="32841505" w14:textId="77777777" w:rsidR="00B06049" w:rsidRDefault="00B06049" w:rsidP="00B06049">
      <w:pPr>
        <w:pStyle w:val="ListParagraph"/>
        <w:rPr>
          <w:ins w:id="524" w:author="User" w:date="2017-07-28T15:37:00Z"/>
          <w:rFonts w:ascii="Times New Roman" w:hAnsi="Times New Roman" w:cs="Times New Roman"/>
          <w:sz w:val="24"/>
          <w:szCs w:val="24"/>
        </w:rPr>
      </w:pPr>
      <w:ins w:id="525" w:author="User" w:date="2017-07-28T15:37:00Z">
        <w:r>
          <w:rPr>
            <w:rFonts w:ascii="Times New Roman" w:hAnsi="Times New Roman" w:cs="Times New Roman"/>
            <w:sz w:val="24"/>
            <w:szCs w:val="24"/>
          </w:rPr>
          <w:t xml:space="preserve">Daily wage, Employed, Hired by Contractor, Unemployed, Self-employed </w:t>
        </w:r>
      </w:ins>
    </w:p>
    <w:p w14:paraId="1027362A" w14:textId="77777777" w:rsidR="00B06049" w:rsidRDefault="00B06049" w:rsidP="00B06049">
      <w:pPr>
        <w:pStyle w:val="ListParagraph"/>
        <w:rPr>
          <w:ins w:id="526" w:author="User" w:date="2017-07-28T15:37:00Z"/>
          <w:rFonts w:ascii="Times New Roman" w:hAnsi="Times New Roman" w:cs="Times New Roman"/>
          <w:sz w:val="24"/>
          <w:szCs w:val="24"/>
        </w:rPr>
      </w:pPr>
    </w:p>
    <w:p w14:paraId="4B559876" w14:textId="77777777" w:rsidR="00B06049" w:rsidRDefault="00B06049">
      <w:pPr>
        <w:pStyle w:val="ListParagraph"/>
        <w:numPr>
          <w:ilvl w:val="0"/>
          <w:numId w:val="1"/>
        </w:numPr>
        <w:rPr>
          <w:ins w:id="527" w:author="User" w:date="2017-07-28T15:37:00Z"/>
          <w:rFonts w:ascii="Times New Roman" w:hAnsi="Times New Roman" w:cs="Times New Roman"/>
          <w:sz w:val="24"/>
          <w:szCs w:val="24"/>
        </w:rPr>
        <w:pPrChange w:id="528" w:author="User" w:date="2017-07-28T15:48:00Z">
          <w:pPr>
            <w:pStyle w:val="ListParagraph"/>
            <w:numPr>
              <w:numId w:val="4"/>
            </w:numPr>
            <w:ind w:hanging="360"/>
          </w:pPr>
        </w:pPrChange>
      </w:pPr>
      <w:ins w:id="529" w:author="User" w:date="2017-07-28T15:37:00Z">
        <w:r>
          <w:rPr>
            <w:rFonts w:ascii="Times New Roman" w:hAnsi="Times New Roman" w:cs="Times New Roman"/>
            <w:sz w:val="24"/>
            <w:szCs w:val="24"/>
          </w:rPr>
          <w:t>Pension</w:t>
        </w:r>
      </w:ins>
    </w:p>
    <w:p w14:paraId="2DC6D157" w14:textId="77777777" w:rsidR="00B06049" w:rsidRDefault="00B06049" w:rsidP="00B06049">
      <w:pPr>
        <w:pStyle w:val="ListParagraph"/>
        <w:rPr>
          <w:ins w:id="530" w:author="User" w:date="2017-07-28T15:37:00Z"/>
          <w:rFonts w:ascii="Times New Roman" w:hAnsi="Times New Roman" w:cs="Times New Roman"/>
          <w:sz w:val="24"/>
          <w:szCs w:val="24"/>
        </w:rPr>
      </w:pPr>
      <w:ins w:id="531" w:author="User" w:date="2017-07-28T15:37:00Z">
        <w:r>
          <w:rPr>
            <w:rFonts w:ascii="Times New Roman" w:hAnsi="Times New Roman" w:cs="Times New Roman"/>
            <w:sz w:val="24"/>
            <w:szCs w:val="24"/>
          </w:rPr>
          <w:t>Widowed, Handicapped, Senior Citizen, No pension</w:t>
        </w:r>
      </w:ins>
    </w:p>
    <w:p w14:paraId="3F59D4B7" w14:textId="77777777" w:rsidR="00B06049" w:rsidRDefault="00B06049" w:rsidP="00B06049">
      <w:pPr>
        <w:pStyle w:val="ListParagraph"/>
        <w:rPr>
          <w:ins w:id="532" w:author="User" w:date="2017-07-28T15:37:00Z"/>
          <w:rFonts w:ascii="Times New Roman" w:hAnsi="Times New Roman" w:cs="Times New Roman"/>
          <w:sz w:val="24"/>
          <w:szCs w:val="24"/>
        </w:rPr>
      </w:pPr>
    </w:p>
    <w:p w14:paraId="74424FB6" w14:textId="77777777" w:rsidR="00B06049" w:rsidRDefault="00B06049">
      <w:pPr>
        <w:pStyle w:val="ListParagraph"/>
        <w:numPr>
          <w:ilvl w:val="0"/>
          <w:numId w:val="1"/>
        </w:numPr>
        <w:rPr>
          <w:ins w:id="533" w:author="User" w:date="2017-07-28T15:37:00Z"/>
          <w:rFonts w:ascii="Times New Roman" w:hAnsi="Times New Roman" w:cs="Times New Roman"/>
          <w:sz w:val="24"/>
          <w:szCs w:val="24"/>
        </w:rPr>
        <w:pPrChange w:id="534" w:author="User" w:date="2017-07-28T15:48:00Z">
          <w:pPr>
            <w:pStyle w:val="ListParagraph"/>
            <w:numPr>
              <w:numId w:val="4"/>
            </w:numPr>
            <w:ind w:hanging="360"/>
          </w:pPr>
        </w:pPrChange>
      </w:pPr>
      <w:ins w:id="535" w:author="User" w:date="2017-07-28T15:37:00Z">
        <w:r>
          <w:rPr>
            <w:rFonts w:ascii="Times New Roman" w:hAnsi="Times New Roman" w:cs="Times New Roman"/>
            <w:sz w:val="24"/>
            <w:szCs w:val="24"/>
          </w:rPr>
          <w:t>Aadhar card</w:t>
        </w:r>
      </w:ins>
    </w:p>
    <w:p w14:paraId="2EF8F427" w14:textId="77777777" w:rsidR="00B06049" w:rsidRDefault="00B06049" w:rsidP="00B06049">
      <w:pPr>
        <w:pStyle w:val="ListParagraph"/>
        <w:rPr>
          <w:ins w:id="536" w:author="User" w:date="2017-07-28T15:37:00Z"/>
          <w:rFonts w:ascii="Times New Roman" w:hAnsi="Times New Roman" w:cs="Times New Roman"/>
          <w:sz w:val="24"/>
          <w:szCs w:val="24"/>
        </w:rPr>
      </w:pPr>
      <w:ins w:id="537" w:author="User" w:date="2017-07-28T15:37:00Z">
        <w:r>
          <w:rPr>
            <w:rFonts w:ascii="Times New Roman" w:hAnsi="Times New Roman" w:cs="Times New Roman"/>
            <w:sz w:val="24"/>
            <w:szCs w:val="24"/>
          </w:rPr>
          <w:t>Yes, No</w:t>
        </w:r>
      </w:ins>
    </w:p>
    <w:p w14:paraId="1FBB3989" w14:textId="77777777" w:rsidR="00B06049" w:rsidRDefault="00B06049" w:rsidP="00B06049">
      <w:pPr>
        <w:pStyle w:val="ListParagraph"/>
        <w:rPr>
          <w:ins w:id="538" w:author="User" w:date="2017-07-28T15:37:00Z"/>
          <w:rFonts w:ascii="Times New Roman" w:hAnsi="Times New Roman" w:cs="Times New Roman"/>
          <w:sz w:val="24"/>
          <w:szCs w:val="24"/>
        </w:rPr>
      </w:pPr>
    </w:p>
    <w:p w14:paraId="6C9B0D8A" w14:textId="77777777" w:rsidR="00B06049" w:rsidRDefault="00B06049">
      <w:pPr>
        <w:pStyle w:val="ListParagraph"/>
        <w:numPr>
          <w:ilvl w:val="0"/>
          <w:numId w:val="1"/>
        </w:numPr>
        <w:rPr>
          <w:ins w:id="539" w:author="User" w:date="2017-07-28T15:37:00Z"/>
          <w:rFonts w:ascii="Times New Roman" w:hAnsi="Times New Roman" w:cs="Times New Roman"/>
          <w:sz w:val="24"/>
          <w:szCs w:val="24"/>
        </w:rPr>
        <w:pPrChange w:id="540" w:author="User" w:date="2017-07-28T15:48:00Z">
          <w:pPr>
            <w:pStyle w:val="ListParagraph"/>
            <w:numPr>
              <w:numId w:val="4"/>
            </w:numPr>
            <w:ind w:hanging="360"/>
          </w:pPr>
        </w:pPrChange>
      </w:pPr>
      <w:ins w:id="541" w:author="User" w:date="2017-07-28T15:37:00Z">
        <w:r>
          <w:rPr>
            <w:rFonts w:ascii="Times New Roman" w:hAnsi="Times New Roman" w:cs="Times New Roman"/>
            <w:sz w:val="24"/>
            <w:szCs w:val="24"/>
          </w:rPr>
          <w:t>Voter’s ID</w:t>
        </w:r>
      </w:ins>
    </w:p>
    <w:p w14:paraId="13635FFF" w14:textId="77777777" w:rsidR="00B06049" w:rsidRDefault="00B06049" w:rsidP="00B06049">
      <w:pPr>
        <w:pStyle w:val="ListParagraph"/>
        <w:rPr>
          <w:ins w:id="542" w:author="User" w:date="2017-07-28T15:37:00Z"/>
          <w:rFonts w:ascii="Times New Roman" w:hAnsi="Times New Roman" w:cs="Times New Roman"/>
          <w:sz w:val="24"/>
          <w:szCs w:val="24"/>
        </w:rPr>
      </w:pPr>
      <w:ins w:id="543" w:author="User" w:date="2017-07-28T15:37:00Z">
        <w:r>
          <w:rPr>
            <w:rFonts w:ascii="Times New Roman" w:hAnsi="Times New Roman" w:cs="Times New Roman"/>
            <w:sz w:val="24"/>
            <w:szCs w:val="24"/>
          </w:rPr>
          <w:t>Yes, No</w:t>
        </w:r>
      </w:ins>
    </w:p>
    <w:p w14:paraId="66666CA9" w14:textId="77777777" w:rsidR="00B06049" w:rsidRDefault="00B06049" w:rsidP="00B06049">
      <w:pPr>
        <w:pStyle w:val="ListParagraph"/>
        <w:rPr>
          <w:ins w:id="544" w:author="User" w:date="2017-07-28T15:37:00Z"/>
          <w:rFonts w:ascii="Times New Roman" w:hAnsi="Times New Roman" w:cs="Times New Roman"/>
          <w:sz w:val="24"/>
          <w:szCs w:val="24"/>
        </w:rPr>
      </w:pPr>
    </w:p>
    <w:p w14:paraId="026383FD" w14:textId="77777777" w:rsidR="00B06049" w:rsidRDefault="00B06049">
      <w:pPr>
        <w:pStyle w:val="ListParagraph"/>
        <w:numPr>
          <w:ilvl w:val="0"/>
          <w:numId w:val="1"/>
        </w:numPr>
        <w:rPr>
          <w:ins w:id="545" w:author="User" w:date="2017-07-28T15:37:00Z"/>
          <w:rFonts w:ascii="Times New Roman" w:hAnsi="Times New Roman" w:cs="Times New Roman"/>
          <w:sz w:val="24"/>
          <w:szCs w:val="24"/>
        </w:rPr>
        <w:pPrChange w:id="546" w:author="User" w:date="2017-07-28T15:48:00Z">
          <w:pPr>
            <w:pStyle w:val="ListParagraph"/>
            <w:numPr>
              <w:numId w:val="4"/>
            </w:numPr>
            <w:ind w:hanging="360"/>
          </w:pPr>
        </w:pPrChange>
      </w:pPr>
      <w:ins w:id="547" w:author="User" w:date="2017-07-28T15:37:00Z">
        <w:r>
          <w:rPr>
            <w:rFonts w:ascii="Times New Roman" w:hAnsi="Times New Roman" w:cs="Times New Roman"/>
            <w:sz w:val="24"/>
            <w:szCs w:val="24"/>
          </w:rPr>
          <w:t>Bank Account</w:t>
        </w:r>
      </w:ins>
    </w:p>
    <w:p w14:paraId="3ECB264D" w14:textId="77777777" w:rsidR="00B06049" w:rsidRDefault="00B06049" w:rsidP="00B06049">
      <w:pPr>
        <w:pStyle w:val="ListParagraph"/>
        <w:rPr>
          <w:ins w:id="548" w:author="User" w:date="2017-07-28T15:37:00Z"/>
          <w:rFonts w:ascii="Times New Roman" w:hAnsi="Times New Roman" w:cs="Times New Roman"/>
          <w:sz w:val="24"/>
          <w:szCs w:val="24"/>
        </w:rPr>
      </w:pPr>
      <w:ins w:id="549" w:author="User" w:date="2017-07-28T15:37:00Z">
        <w:r>
          <w:rPr>
            <w:rFonts w:ascii="Times New Roman" w:hAnsi="Times New Roman" w:cs="Times New Roman"/>
            <w:sz w:val="24"/>
            <w:szCs w:val="24"/>
          </w:rPr>
          <w:t>Yes, No</w:t>
        </w:r>
      </w:ins>
    </w:p>
    <w:p w14:paraId="128923F5" w14:textId="77777777" w:rsidR="00B06049" w:rsidRDefault="00B06049" w:rsidP="00B06049">
      <w:pPr>
        <w:pStyle w:val="ListParagraph"/>
        <w:rPr>
          <w:ins w:id="550" w:author="User" w:date="2017-07-28T15:37:00Z"/>
          <w:rFonts w:ascii="Times New Roman" w:hAnsi="Times New Roman" w:cs="Times New Roman"/>
          <w:sz w:val="24"/>
          <w:szCs w:val="24"/>
        </w:rPr>
      </w:pPr>
    </w:p>
    <w:p w14:paraId="3235192A" w14:textId="77777777" w:rsidR="00B06049" w:rsidRDefault="00B06049">
      <w:pPr>
        <w:pStyle w:val="ListParagraph"/>
        <w:numPr>
          <w:ilvl w:val="0"/>
          <w:numId w:val="1"/>
        </w:numPr>
        <w:rPr>
          <w:ins w:id="551" w:author="User" w:date="2017-07-28T15:37:00Z"/>
          <w:rFonts w:ascii="Times New Roman" w:hAnsi="Times New Roman" w:cs="Times New Roman"/>
          <w:sz w:val="24"/>
          <w:szCs w:val="24"/>
        </w:rPr>
        <w:pPrChange w:id="552" w:author="User" w:date="2017-07-28T15:48:00Z">
          <w:pPr>
            <w:pStyle w:val="ListParagraph"/>
            <w:numPr>
              <w:numId w:val="4"/>
            </w:numPr>
            <w:ind w:hanging="360"/>
          </w:pPr>
        </w:pPrChange>
      </w:pPr>
      <w:ins w:id="553" w:author="User" w:date="2017-07-28T15:37:00Z">
        <w:r>
          <w:rPr>
            <w:rFonts w:ascii="Times New Roman" w:hAnsi="Times New Roman" w:cs="Times New Roman"/>
            <w:sz w:val="24"/>
            <w:szCs w:val="24"/>
          </w:rPr>
          <w:t>SHG</w:t>
        </w:r>
      </w:ins>
    </w:p>
    <w:p w14:paraId="3A132BB6" w14:textId="77777777" w:rsidR="00B06049" w:rsidRDefault="00B06049" w:rsidP="00B06049">
      <w:pPr>
        <w:pStyle w:val="ListParagraph"/>
        <w:rPr>
          <w:ins w:id="554" w:author="User" w:date="2017-07-28T15:37:00Z"/>
          <w:rFonts w:ascii="Times New Roman" w:hAnsi="Times New Roman" w:cs="Times New Roman"/>
          <w:sz w:val="24"/>
          <w:szCs w:val="24"/>
        </w:rPr>
      </w:pPr>
      <w:ins w:id="555" w:author="User" w:date="2017-07-28T15:37:00Z">
        <w:r>
          <w:rPr>
            <w:rFonts w:ascii="Times New Roman" w:hAnsi="Times New Roman" w:cs="Times New Roman"/>
            <w:sz w:val="24"/>
            <w:szCs w:val="24"/>
          </w:rPr>
          <w:t xml:space="preserve">Yes, No </w:t>
        </w:r>
      </w:ins>
    </w:p>
    <w:p w14:paraId="0C80BB97" w14:textId="77777777" w:rsidR="00B06049" w:rsidRDefault="00B06049" w:rsidP="00B06049">
      <w:pPr>
        <w:pStyle w:val="ListParagraph"/>
        <w:rPr>
          <w:ins w:id="556" w:author="User" w:date="2017-07-28T15:37:00Z"/>
          <w:rFonts w:ascii="Times New Roman" w:hAnsi="Times New Roman" w:cs="Times New Roman"/>
          <w:sz w:val="24"/>
          <w:szCs w:val="24"/>
        </w:rPr>
      </w:pPr>
    </w:p>
    <w:p w14:paraId="41A9347F" w14:textId="77777777" w:rsidR="00B06049" w:rsidRDefault="00B06049">
      <w:pPr>
        <w:pStyle w:val="ListParagraph"/>
        <w:numPr>
          <w:ilvl w:val="0"/>
          <w:numId w:val="1"/>
        </w:numPr>
        <w:rPr>
          <w:ins w:id="557" w:author="User" w:date="2017-07-28T15:37:00Z"/>
          <w:rFonts w:ascii="Times New Roman" w:hAnsi="Times New Roman" w:cs="Times New Roman"/>
          <w:sz w:val="24"/>
          <w:szCs w:val="24"/>
        </w:rPr>
        <w:pPrChange w:id="558" w:author="User" w:date="2017-07-28T15:48:00Z">
          <w:pPr>
            <w:pStyle w:val="ListParagraph"/>
            <w:numPr>
              <w:numId w:val="4"/>
            </w:numPr>
            <w:ind w:hanging="360"/>
          </w:pPr>
        </w:pPrChange>
      </w:pPr>
      <w:ins w:id="559" w:author="User" w:date="2017-07-28T15:37:00Z">
        <w:r>
          <w:rPr>
            <w:rFonts w:ascii="Times New Roman" w:hAnsi="Times New Roman" w:cs="Times New Roman"/>
            <w:sz w:val="24"/>
            <w:szCs w:val="24"/>
          </w:rPr>
          <w:t>Criminal cases</w:t>
        </w:r>
      </w:ins>
    </w:p>
    <w:p w14:paraId="134FBF29" w14:textId="77777777" w:rsidR="00B06049" w:rsidRDefault="00B06049" w:rsidP="00B06049">
      <w:pPr>
        <w:pStyle w:val="ListParagraph"/>
        <w:rPr>
          <w:ins w:id="560" w:author="User" w:date="2017-07-28T15:37:00Z"/>
          <w:rFonts w:ascii="Times New Roman" w:hAnsi="Times New Roman" w:cs="Times New Roman"/>
          <w:sz w:val="24"/>
          <w:szCs w:val="24"/>
        </w:rPr>
      </w:pPr>
      <w:ins w:id="561" w:author="User" w:date="2017-07-28T15:37:00Z">
        <w:r>
          <w:rPr>
            <w:rFonts w:ascii="Times New Roman" w:hAnsi="Times New Roman" w:cs="Times New Roman"/>
            <w:sz w:val="24"/>
            <w:szCs w:val="24"/>
          </w:rPr>
          <w:t>Yes, No</w:t>
        </w:r>
      </w:ins>
    </w:p>
    <w:p w14:paraId="75654542" w14:textId="77777777" w:rsidR="00B06049" w:rsidRDefault="00B06049" w:rsidP="00B06049">
      <w:pPr>
        <w:pStyle w:val="ListParagraph"/>
        <w:rPr>
          <w:ins w:id="562" w:author="User" w:date="2017-07-28T15:37:00Z"/>
          <w:rFonts w:ascii="Times New Roman" w:hAnsi="Times New Roman" w:cs="Times New Roman"/>
          <w:sz w:val="24"/>
          <w:szCs w:val="24"/>
        </w:rPr>
      </w:pPr>
    </w:p>
    <w:p w14:paraId="491EEC1D" w14:textId="77777777" w:rsidR="00B06049" w:rsidRDefault="00B06049">
      <w:pPr>
        <w:pStyle w:val="ListParagraph"/>
        <w:numPr>
          <w:ilvl w:val="0"/>
          <w:numId w:val="1"/>
        </w:numPr>
        <w:rPr>
          <w:ins w:id="563" w:author="User" w:date="2017-07-28T15:37:00Z"/>
          <w:rFonts w:ascii="Times New Roman" w:hAnsi="Times New Roman" w:cs="Times New Roman"/>
          <w:sz w:val="24"/>
          <w:szCs w:val="24"/>
        </w:rPr>
        <w:pPrChange w:id="564" w:author="User" w:date="2017-07-28T15:48:00Z">
          <w:pPr>
            <w:pStyle w:val="ListParagraph"/>
            <w:numPr>
              <w:numId w:val="4"/>
            </w:numPr>
            <w:ind w:hanging="360"/>
          </w:pPr>
        </w:pPrChange>
      </w:pPr>
      <w:ins w:id="565" w:author="User" w:date="2017-07-28T15:37:00Z">
        <w:r>
          <w:rPr>
            <w:rFonts w:ascii="Times New Roman" w:hAnsi="Times New Roman" w:cs="Times New Roman"/>
            <w:sz w:val="24"/>
            <w:szCs w:val="24"/>
          </w:rPr>
          <w:t xml:space="preserve">Physically challenged </w:t>
        </w:r>
      </w:ins>
    </w:p>
    <w:p w14:paraId="4254E72E" w14:textId="77777777" w:rsidR="00B06049" w:rsidRDefault="00B06049" w:rsidP="00B06049">
      <w:pPr>
        <w:pStyle w:val="ListParagraph"/>
        <w:rPr>
          <w:ins w:id="566" w:author="User" w:date="2017-07-28T15:37:00Z"/>
          <w:rFonts w:ascii="Times New Roman" w:hAnsi="Times New Roman" w:cs="Times New Roman"/>
          <w:sz w:val="24"/>
          <w:szCs w:val="24"/>
        </w:rPr>
      </w:pPr>
      <w:ins w:id="567" w:author="User" w:date="2017-07-28T15:37:00Z">
        <w:r>
          <w:rPr>
            <w:rFonts w:ascii="Times New Roman" w:hAnsi="Times New Roman" w:cs="Times New Roman"/>
            <w:sz w:val="24"/>
            <w:szCs w:val="24"/>
          </w:rPr>
          <w:t>Yes, No</w:t>
        </w:r>
      </w:ins>
    </w:p>
    <w:p w14:paraId="4E35B6F6" w14:textId="77777777" w:rsidR="00B06049" w:rsidRDefault="00B06049" w:rsidP="00B06049">
      <w:pPr>
        <w:pStyle w:val="ListParagraph"/>
        <w:rPr>
          <w:ins w:id="568" w:author="User" w:date="2017-07-28T15:37:00Z"/>
          <w:rFonts w:ascii="Times New Roman" w:hAnsi="Times New Roman" w:cs="Times New Roman"/>
          <w:sz w:val="24"/>
          <w:szCs w:val="24"/>
        </w:rPr>
      </w:pPr>
    </w:p>
    <w:p w14:paraId="7DB8E0BE" w14:textId="77777777" w:rsidR="00B06049" w:rsidRDefault="00B06049">
      <w:pPr>
        <w:pStyle w:val="ListParagraph"/>
        <w:numPr>
          <w:ilvl w:val="0"/>
          <w:numId w:val="1"/>
        </w:numPr>
        <w:rPr>
          <w:ins w:id="569" w:author="User" w:date="2017-07-28T15:37:00Z"/>
          <w:rFonts w:ascii="Times New Roman" w:hAnsi="Times New Roman" w:cs="Times New Roman"/>
          <w:sz w:val="24"/>
          <w:szCs w:val="24"/>
        </w:rPr>
        <w:pPrChange w:id="570" w:author="User" w:date="2017-07-28T15:48:00Z">
          <w:pPr>
            <w:pStyle w:val="ListParagraph"/>
            <w:numPr>
              <w:numId w:val="4"/>
            </w:numPr>
            <w:ind w:hanging="360"/>
          </w:pPr>
        </w:pPrChange>
      </w:pPr>
      <w:ins w:id="571" w:author="User" w:date="2017-07-28T15:37:00Z">
        <w:r>
          <w:rPr>
            <w:rFonts w:ascii="Times New Roman" w:hAnsi="Times New Roman" w:cs="Times New Roman"/>
            <w:sz w:val="24"/>
            <w:szCs w:val="24"/>
          </w:rPr>
          <w:t>Illness (name of illness if any)</w:t>
        </w:r>
      </w:ins>
    </w:p>
    <w:p w14:paraId="3892D003" w14:textId="77777777" w:rsidR="00B06049" w:rsidRDefault="00B06049" w:rsidP="00B06049">
      <w:pPr>
        <w:pStyle w:val="ListParagraph"/>
        <w:rPr>
          <w:ins w:id="572" w:author="User" w:date="2017-07-28T15:37:00Z"/>
          <w:rFonts w:ascii="Times New Roman" w:hAnsi="Times New Roman" w:cs="Times New Roman"/>
          <w:sz w:val="24"/>
          <w:szCs w:val="24"/>
        </w:rPr>
      </w:pPr>
      <w:ins w:id="573" w:author="User" w:date="2017-07-28T15:37:00Z">
        <w:r>
          <w:rPr>
            <w:rFonts w:ascii="Times New Roman" w:hAnsi="Times New Roman" w:cs="Times New Roman"/>
            <w:sz w:val="24"/>
            <w:szCs w:val="24"/>
          </w:rPr>
          <w:t>_________________</w:t>
        </w:r>
      </w:ins>
    </w:p>
    <w:p w14:paraId="7342C7A5" w14:textId="77777777" w:rsidR="00B06049" w:rsidRDefault="00B06049" w:rsidP="00B06049">
      <w:pPr>
        <w:pStyle w:val="ListParagraph"/>
        <w:rPr>
          <w:ins w:id="574" w:author="User" w:date="2017-07-28T15:37:00Z"/>
          <w:rFonts w:ascii="Times New Roman" w:hAnsi="Times New Roman" w:cs="Times New Roman"/>
          <w:sz w:val="24"/>
          <w:szCs w:val="24"/>
        </w:rPr>
      </w:pPr>
    </w:p>
    <w:p w14:paraId="63F20CDC" w14:textId="77777777" w:rsidR="00B06049" w:rsidRDefault="00B06049">
      <w:pPr>
        <w:pStyle w:val="ListParagraph"/>
        <w:numPr>
          <w:ilvl w:val="0"/>
          <w:numId w:val="1"/>
        </w:numPr>
        <w:rPr>
          <w:ins w:id="575" w:author="User" w:date="2017-07-28T15:41:00Z"/>
          <w:rFonts w:ascii="Times New Roman" w:hAnsi="Times New Roman" w:cs="Times New Roman"/>
          <w:sz w:val="24"/>
          <w:szCs w:val="24"/>
        </w:rPr>
        <w:pPrChange w:id="576" w:author="User" w:date="2017-07-28T15:48:00Z">
          <w:pPr>
            <w:pStyle w:val="ListParagraph"/>
            <w:numPr>
              <w:numId w:val="4"/>
            </w:numPr>
            <w:ind w:hanging="360"/>
          </w:pPr>
        </w:pPrChange>
      </w:pPr>
      <w:ins w:id="577" w:author="User" w:date="2017-07-28T15:37:00Z">
        <w:r w:rsidRPr="00DB2597">
          <w:rPr>
            <w:rFonts w:ascii="Times New Roman" w:hAnsi="Times New Roman" w:cs="Times New Roman"/>
            <w:sz w:val="24"/>
            <w:szCs w:val="24"/>
          </w:rPr>
          <w:lastRenderedPageBreak/>
          <w:t>Alcoholic</w:t>
        </w:r>
      </w:ins>
    </w:p>
    <w:p w14:paraId="57E440F1" w14:textId="77777777" w:rsidR="00B06049" w:rsidRPr="00DB2597" w:rsidRDefault="00B06049" w:rsidP="00B06049">
      <w:pPr>
        <w:pStyle w:val="ListParagraph"/>
        <w:rPr>
          <w:ins w:id="578" w:author="User" w:date="2017-07-28T15:37:00Z"/>
          <w:rFonts w:ascii="Times New Roman" w:hAnsi="Times New Roman" w:cs="Times New Roman"/>
          <w:sz w:val="24"/>
          <w:szCs w:val="24"/>
        </w:rPr>
      </w:pPr>
      <w:ins w:id="579" w:author="User" w:date="2017-07-28T15:37:00Z">
        <w:r w:rsidRPr="00DB2597">
          <w:rPr>
            <w:rFonts w:ascii="Times New Roman" w:hAnsi="Times New Roman" w:cs="Times New Roman"/>
            <w:sz w:val="24"/>
            <w:szCs w:val="24"/>
          </w:rPr>
          <w:t>Yes, No</w:t>
        </w:r>
      </w:ins>
    </w:p>
    <w:p w14:paraId="6A9C4267" w14:textId="77777777" w:rsidR="00B06049" w:rsidRDefault="00B06049">
      <w:pPr>
        <w:rPr>
          <w:ins w:id="580" w:author="User" w:date="2017-07-28T15:38:00Z"/>
          <w:rFonts w:ascii="Times New Roman" w:hAnsi="Times New Roman" w:cs="Times New Roman"/>
          <w:i/>
          <w:sz w:val="24"/>
          <w:szCs w:val="24"/>
        </w:rPr>
        <w:pPrChange w:id="581" w:author="User" w:date="2017-07-28T15:37:00Z">
          <w:pPr>
            <w:pStyle w:val="ListParagraph"/>
          </w:pPr>
        </w:pPrChange>
      </w:pPr>
      <w:ins w:id="582" w:author="User" w:date="2017-07-28T15:38:00Z">
        <w:r>
          <w:rPr>
            <w:rFonts w:ascii="Times New Roman" w:hAnsi="Times New Roman" w:cs="Times New Roman"/>
            <w:i/>
            <w:sz w:val="24"/>
            <w:szCs w:val="24"/>
          </w:rPr>
          <w:t xml:space="preserve">End </w:t>
        </w:r>
      </w:ins>
    </w:p>
    <w:p w14:paraId="07AC55FE" w14:textId="77777777" w:rsidR="00B06049" w:rsidRDefault="00B06049">
      <w:pPr>
        <w:pStyle w:val="ListParagraph"/>
        <w:numPr>
          <w:ilvl w:val="0"/>
          <w:numId w:val="1"/>
        </w:numPr>
        <w:rPr>
          <w:ins w:id="583" w:author="User" w:date="2017-07-28T15:45:00Z"/>
          <w:rFonts w:ascii="Times New Roman" w:hAnsi="Times New Roman" w:cs="Times New Roman"/>
          <w:sz w:val="24"/>
          <w:szCs w:val="24"/>
        </w:rPr>
        <w:pPrChange w:id="584" w:author="User" w:date="2017-07-28T15:48:00Z">
          <w:pPr>
            <w:pStyle w:val="ListParagraph"/>
          </w:pPr>
        </w:pPrChange>
      </w:pPr>
      <w:ins w:id="585" w:author="User" w:date="2017-07-28T15:41:00Z">
        <w:r>
          <w:rPr>
            <w:rFonts w:ascii="Times New Roman" w:hAnsi="Times New Roman" w:cs="Times New Roman"/>
            <w:sz w:val="24"/>
            <w:szCs w:val="24"/>
          </w:rPr>
          <w:t>Number of children going to school</w:t>
        </w:r>
      </w:ins>
    </w:p>
    <w:p w14:paraId="796BAC50" w14:textId="77777777" w:rsidR="00B06049" w:rsidRDefault="00B06049">
      <w:pPr>
        <w:pStyle w:val="ListParagraph"/>
        <w:rPr>
          <w:ins w:id="586" w:author="User" w:date="2017-07-28T15:45:00Z"/>
          <w:rFonts w:ascii="Times New Roman" w:hAnsi="Times New Roman" w:cs="Times New Roman"/>
          <w:sz w:val="24"/>
          <w:szCs w:val="24"/>
        </w:rPr>
        <w:pPrChange w:id="587" w:author="User" w:date="2017-07-28T15:45:00Z">
          <w:pPr>
            <w:pStyle w:val="ListParagraph"/>
            <w:numPr>
              <w:numId w:val="1"/>
            </w:numPr>
            <w:ind w:left="644" w:hanging="360"/>
          </w:pPr>
        </w:pPrChange>
      </w:pPr>
      <w:ins w:id="588" w:author="User" w:date="2017-07-28T15:45:00Z">
        <w:r>
          <w:rPr>
            <w:rFonts w:ascii="Times New Roman" w:hAnsi="Times New Roman" w:cs="Times New Roman"/>
            <w:sz w:val="24"/>
            <w:szCs w:val="24"/>
          </w:rPr>
          <w:t>_________________</w:t>
        </w:r>
      </w:ins>
    </w:p>
    <w:p w14:paraId="32BE7E5C" w14:textId="77777777" w:rsidR="00B06049" w:rsidRDefault="00B06049">
      <w:pPr>
        <w:pStyle w:val="ListParagraph"/>
        <w:rPr>
          <w:ins w:id="589" w:author="User" w:date="2017-07-28T15:41:00Z"/>
          <w:rFonts w:ascii="Times New Roman" w:hAnsi="Times New Roman" w:cs="Times New Roman"/>
          <w:sz w:val="24"/>
          <w:szCs w:val="24"/>
        </w:rPr>
      </w:pPr>
    </w:p>
    <w:p w14:paraId="51026EA8" w14:textId="77777777" w:rsidR="008943A2" w:rsidRPr="00B06049" w:rsidDel="00ED089A" w:rsidRDefault="00B06049">
      <w:pPr>
        <w:pStyle w:val="ListParagraph"/>
        <w:numPr>
          <w:ilvl w:val="0"/>
          <w:numId w:val="1"/>
        </w:numPr>
        <w:rPr>
          <w:moveFrom w:id="590" w:author="User" w:date="2017-07-28T15:15:00Z"/>
          <w:rFonts w:ascii="Times New Roman" w:hAnsi="Times New Roman" w:cs="Times New Roman"/>
          <w:sz w:val="24"/>
          <w:szCs w:val="24"/>
          <w:rPrChange w:id="591" w:author="User" w:date="2017-07-28T15:41:00Z">
            <w:rPr>
              <w:moveFrom w:id="592" w:author="User" w:date="2017-07-28T15:15:00Z"/>
            </w:rPr>
          </w:rPrChange>
        </w:rPr>
      </w:pPr>
      <w:ins w:id="593" w:author="User" w:date="2017-07-28T15:42:00Z">
        <w:r>
          <w:rPr>
            <w:rFonts w:ascii="Times New Roman" w:hAnsi="Times New Roman" w:cs="Times New Roman"/>
            <w:sz w:val="24"/>
            <w:szCs w:val="24"/>
          </w:rPr>
          <w:t>Number of childr</w:t>
        </w:r>
      </w:ins>
      <w:moveFromRangeStart w:id="594" w:author="User" w:date="2017-07-28T15:15:00Z" w:name="move489018249"/>
      <w:moveFrom w:id="595" w:author="User" w:date="2017-07-28T15:15:00Z">
        <w:r w:rsidR="008943A2" w:rsidRPr="00B06049" w:rsidDel="00ED089A">
          <w:rPr>
            <w:rFonts w:ascii="Times New Roman" w:hAnsi="Times New Roman" w:cs="Times New Roman"/>
            <w:sz w:val="24"/>
            <w:szCs w:val="24"/>
            <w:rPrChange w:id="596" w:author="User" w:date="2017-07-28T15:41:00Z">
              <w:rPr/>
            </w:rPrChange>
          </w:rPr>
          <w:t xml:space="preserve">If agriculture give land details </w:t>
        </w:r>
      </w:moveFrom>
    </w:p>
    <w:p w14:paraId="655BF7B3" w14:textId="77777777" w:rsidR="00BB057B" w:rsidRPr="00B06049" w:rsidDel="00ED089A" w:rsidRDefault="00BB057B">
      <w:pPr>
        <w:pStyle w:val="ListParagraph"/>
        <w:numPr>
          <w:ilvl w:val="0"/>
          <w:numId w:val="1"/>
        </w:numPr>
        <w:rPr>
          <w:moveFrom w:id="597" w:author="User" w:date="2017-07-28T15:15:00Z"/>
          <w:rFonts w:ascii="Times New Roman" w:hAnsi="Times New Roman" w:cs="Times New Roman"/>
          <w:sz w:val="24"/>
          <w:szCs w:val="24"/>
          <w:rPrChange w:id="598" w:author="User" w:date="2017-07-28T15:42:00Z">
            <w:rPr>
              <w:moveFrom w:id="599" w:author="User" w:date="2017-07-28T15:15:00Z"/>
            </w:rPr>
          </w:rPrChange>
        </w:rPr>
        <w:pPrChange w:id="600" w:author="User" w:date="2017-07-28T15:48:00Z">
          <w:pPr>
            <w:pStyle w:val="ListParagraph"/>
          </w:pPr>
        </w:pPrChange>
      </w:pPr>
      <w:moveFrom w:id="601" w:author="User" w:date="2017-07-28T15:15:00Z">
        <w:r w:rsidRPr="00B06049" w:rsidDel="00ED089A">
          <w:rPr>
            <w:rFonts w:ascii="Times New Roman" w:hAnsi="Times New Roman" w:cs="Times New Roman"/>
            <w:sz w:val="24"/>
            <w:szCs w:val="24"/>
            <w:rPrChange w:id="602" w:author="User" w:date="2017-07-28T15:42:00Z">
              <w:rPr/>
            </w:rPrChange>
          </w:rPr>
          <w:t>-, own land, other land, other</w:t>
        </w:r>
      </w:moveFrom>
    </w:p>
    <w:moveFromRangeEnd w:id="594"/>
    <w:p w14:paraId="143A719C" w14:textId="77777777" w:rsidR="00BB057B" w:rsidRDefault="00B06049">
      <w:pPr>
        <w:pStyle w:val="ListParagraph"/>
        <w:numPr>
          <w:ilvl w:val="0"/>
          <w:numId w:val="1"/>
        </w:numPr>
        <w:rPr>
          <w:ins w:id="603" w:author="User" w:date="2017-07-28T15:45:00Z"/>
          <w:rFonts w:ascii="Times New Roman" w:hAnsi="Times New Roman" w:cs="Times New Roman"/>
          <w:sz w:val="24"/>
          <w:szCs w:val="24"/>
        </w:rPr>
        <w:pPrChange w:id="604" w:author="User" w:date="2017-07-28T15:48:00Z">
          <w:pPr>
            <w:pStyle w:val="ListParagraph"/>
          </w:pPr>
        </w:pPrChange>
      </w:pPr>
      <w:ins w:id="605" w:author="User" w:date="2017-07-28T15:42:00Z">
        <w:r w:rsidRPr="00B06049">
          <w:rPr>
            <w:rFonts w:ascii="Times New Roman" w:hAnsi="Times New Roman" w:cs="Times New Roman"/>
            <w:sz w:val="24"/>
            <w:szCs w:val="24"/>
            <w:rPrChange w:id="606" w:author="User" w:date="2017-07-28T15:42:00Z">
              <w:rPr/>
            </w:rPrChange>
          </w:rPr>
          <w:t>en not goin</w:t>
        </w:r>
        <w:r>
          <w:rPr>
            <w:rFonts w:ascii="Times New Roman" w:hAnsi="Times New Roman" w:cs="Times New Roman"/>
            <w:sz w:val="24"/>
            <w:szCs w:val="24"/>
          </w:rPr>
          <w:t>g to school</w:t>
        </w:r>
      </w:ins>
    </w:p>
    <w:p w14:paraId="21253083" w14:textId="77777777" w:rsidR="00B06049" w:rsidRDefault="00B06049">
      <w:pPr>
        <w:pStyle w:val="ListParagraph"/>
        <w:rPr>
          <w:ins w:id="607" w:author="User" w:date="2017-07-28T15:45:00Z"/>
          <w:rFonts w:ascii="Times New Roman" w:hAnsi="Times New Roman" w:cs="Times New Roman"/>
          <w:sz w:val="24"/>
          <w:szCs w:val="24"/>
        </w:rPr>
        <w:pPrChange w:id="608" w:author="User" w:date="2017-07-28T15:45:00Z">
          <w:pPr>
            <w:pStyle w:val="ListParagraph"/>
            <w:numPr>
              <w:numId w:val="1"/>
            </w:numPr>
            <w:ind w:left="644" w:hanging="360"/>
          </w:pPr>
        </w:pPrChange>
      </w:pPr>
      <w:ins w:id="609" w:author="User" w:date="2017-07-28T15:45:00Z">
        <w:r>
          <w:rPr>
            <w:rFonts w:ascii="Times New Roman" w:hAnsi="Times New Roman" w:cs="Times New Roman"/>
            <w:sz w:val="24"/>
            <w:szCs w:val="24"/>
          </w:rPr>
          <w:t>_________________</w:t>
        </w:r>
      </w:ins>
    </w:p>
    <w:p w14:paraId="2AC2C5F7" w14:textId="77777777" w:rsidR="00B06049" w:rsidRDefault="00B06049">
      <w:pPr>
        <w:pStyle w:val="ListParagraph"/>
        <w:rPr>
          <w:ins w:id="610" w:author="User" w:date="2017-07-28T15:42:00Z"/>
          <w:rFonts w:ascii="Times New Roman" w:hAnsi="Times New Roman" w:cs="Times New Roman"/>
          <w:sz w:val="24"/>
          <w:szCs w:val="24"/>
        </w:rPr>
      </w:pPr>
    </w:p>
    <w:p w14:paraId="0D316D4D" w14:textId="77777777" w:rsidR="00B06049" w:rsidRDefault="00B06049">
      <w:pPr>
        <w:pStyle w:val="ListParagraph"/>
        <w:numPr>
          <w:ilvl w:val="0"/>
          <w:numId w:val="1"/>
        </w:numPr>
        <w:rPr>
          <w:ins w:id="611" w:author="User" w:date="2017-07-28T15:45:00Z"/>
          <w:rFonts w:ascii="Times New Roman" w:hAnsi="Times New Roman" w:cs="Times New Roman"/>
          <w:sz w:val="24"/>
          <w:szCs w:val="24"/>
        </w:rPr>
        <w:pPrChange w:id="612" w:author="User" w:date="2017-07-28T15:48:00Z">
          <w:pPr>
            <w:pStyle w:val="ListParagraph"/>
          </w:pPr>
        </w:pPrChange>
      </w:pPr>
      <w:ins w:id="613" w:author="User" w:date="2017-07-28T15:42:00Z">
        <w:r>
          <w:rPr>
            <w:rFonts w:ascii="Times New Roman" w:hAnsi="Times New Roman" w:cs="Times New Roman"/>
            <w:sz w:val="24"/>
            <w:szCs w:val="24"/>
          </w:rPr>
          <w:t xml:space="preserve">Number of children dropped out </w:t>
        </w:r>
      </w:ins>
    </w:p>
    <w:p w14:paraId="3C3ACAE9" w14:textId="77777777" w:rsidR="00B06049" w:rsidRDefault="00B06049">
      <w:pPr>
        <w:pStyle w:val="ListParagraph"/>
        <w:rPr>
          <w:ins w:id="614" w:author="User" w:date="2017-07-28T15:45:00Z"/>
          <w:rFonts w:ascii="Times New Roman" w:hAnsi="Times New Roman" w:cs="Times New Roman"/>
          <w:sz w:val="24"/>
          <w:szCs w:val="24"/>
        </w:rPr>
        <w:pPrChange w:id="615" w:author="User" w:date="2017-07-28T15:45:00Z">
          <w:pPr>
            <w:pStyle w:val="ListParagraph"/>
            <w:numPr>
              <w:numId w:val="1"/>
            </w:numPr>
            <w:ind w:left="644" w:hanging="360"/>
          </w:pPr>
        </w:pPrChange>
      </w:pPr>
      <w:ins w:id="616" w:author="User" w:date="2017-07-28T15:45:00Z">
        <w:r>
          <w:rPr>
            <w:rFonts w:ascii="Times New Roman" w:hAnsi="Times New Roman" w:cs="Times New Roman"/>
            <w:sz w:val="24"/>
            <w:szCs w:val="24"/>
          </w:rPr>
          <w:t>_________________</w:t>
        </w:r>
      </w:ins>
    </w:p>
    <w:p w14:paraId="36871F5E" w14:textId="77777777" w:rsidR="00B06049" w:rsidRDefault="00B06049">
      <w:pPr>
        <w:pStyle w:val="ListParagraph"/>
        <w:rPr>
          <w:ins w:id="617" w:author="User" w:date="2017-07-28T15:42:00Z"/>
          <w:rFonts w:ascii="Times New Roman" w:hAnsi="Times New Roman" w:cs="Times New Roman"/>
          <w:sz w:val="24"/>
          <w:szCs w:val="24"/>
        </w:rPr>
      </w:pPr>
    </w:p>
    <w:p w14:paraId="78CB2100" w14:textId="77777777" w:rsidR="00B06049" w:rsidRDefault="00B06049">
      <w:pPr>
        <w:pStyle w:val="ListParagraph"/>
        <w:numPr>
          <w:ilvl w:val="0"/>
          <w:numId w:val="1"/>
        </w:numPr>
        <w:rPr>
          <w:ins w:id="618" w:author="User" w:date="2017-07-28T15:45:00Z"/>
          <w:rFonts w:ascii="Times New Roman" w:hAnsi="Times New Roman" w:cs="Times New Roman"/>
          <w:sz w:val="24"/>
          <w:szCs w:val="24"/>
        </w:rPr>
        <w:pPrChange w:id="619" w:author="User" w:date="2017-07-28T15:48:00Z">
          <w:pPr>
            <w:pStyle w:val="ListParagraph"/>
          </w:pPr>
        </w:pPrChange>
      </w:pPr>
      <w:ins w:id="620" w:author="User" w:date="2017-07-28T15:42:00Z">
        <w:r>
          <w:rPr>
            <w:rFonts w:ascii="Times New Roman" w:hAnsi="Times New Roman" w:cs="Times New Roman"/>
            <w:sz w:val="24"/>
            <w:szCs w:val="24"/>
          </w:rPr>
          <w:t>Number of children going to govt aided school</w:t>
        </w:r>
      </w:ins>
    </w:p>
    <w:p w14:paraId="23BE049F" w14:textId="77777777" w:rsidR="00B06049" w:rsidRDefault="00B06049">
      <w:pPr>
        <w:pStyle w:val="ListParagraph"/>
        <w:rPr>
          <w:ins w:id="621" w:author="User" w:date="2017-07-28T15:45:00Z"/>
          <w:rFonts w:ascii="Times New Roman" w:hAnsi="Times New Roman" w:cs="Times New Roman"/>
          <w:sz w:val="24"/>
          <w:szCs w:val="24"/>
        </w:rPr>
        <w:pPrChange w:id="622" w:author="User" w:date="2017-07-28T15:45:00Z">
          <w:pPr>
            <w:pStyle w:val="ListParagraph"/>
            <w:numPr>
              <w:numId w:val="1"/>
            </w:numPr>
            <w:ind w:left="644" w:hanging="360"/>
          </w:pPr>
        </w:pPrChange>
      </w:pPr>
      <w:ins w:id="623" w:author="User" w:date="2017-07-28T15:45:00Z">
        <w:r>
          <w:rPr>
            <w:rFonts w:ascii="Times New Roman" w:hAnsi="Times New Roman" w:cs="Times New Roman"/>
            <w:sz w:val="24"/>
            <w:szCs w:val="24"/>
          </w:rPr>
          <w:t>_________________</w:t>
        </w:r>
      </w:ins>
    </w:p>
    <w:p w14:paraId="4BC418E9" w14:textId="77777777" w:rsidR="00B06049" w:rsidRDefault="00B06049">
      <w:pPr>
        <w:pStyle w:val="ListParagraph"/>
        <w:rPr>
          <w:ins w:id="624" w:author="User" w:date="2017-07-28T15:42:00Z"/>
          <w:rFonts w:ascii="Times New Roman" w:hAnsi="Times New Roman" w:cs="Times New Roman"/>
          <w:sz w:val="24"/>
          <w:szCs w:val="24"/>
        </w:rPr>
      </w:pPr>
    </w:p>
    <w:p w14:paraId="3CFC719F" w14:textId="77777777" w:rsidR="00B06049" w:rsidRDefault="00B06049">
      <w:pPr>
        <w:pStyle w:val="ListParagraph"/>
        <w:numPr>
          <w:ilvl w:val="0"/>
          <w:numId w:val="1"/>
        </w:numPr>
        <w:rPr>
          <w:ins w:id="625" w:author="User" w:date="2017-07-28T15:45:00Z"/>
          <w:rFonts w:ascii="Times New Roman" w:hAnsi="Times New Roman" w:cs="Times New Roman"/>
          <w:sz w:val="24"/>
          <w:szCs w:val="24"/>
        </w:rPr>
        <w:pPrChange w:id="626" w:author="User" w:date="2017-07-28T15:48:00Z">
          <w:pPr>
            <w:pStyle w:val="ListParagraph"/>
          </w:pPr>
        </w:pPrChange>
      </w:pPr>
      <w:ins w:id="627" w:author="User" w:date="2017-07-28T15:42:00Z">
        <w:r>
          <w:rPr>
            <w:rFonts w:ascii="Times New Roman" w:hAnsi="Times New Roman" w:cs="Times New Roman"/>
            <w:sz w:val="24"/>
            <w:szCs w:val="24"/>
          </w:rPr>
          <w:t>Number of children going to govt school</w:t>
        </w:r>
      </w:ins>
    </w:p>
    <w:p w14:paraId="3B9FA579" w14:textId="77777777" w:rsidR="00B06049" w:rsidRDefault="00B06049">
      <w:pPr>
        <w:pStyle w:val="ListParagraph"/>
        <w:rPr>
          <w:ins w:id="628" w:author="User" w:date="2017-07-28T15:45:00Z"/>
          <w:rFonts w:ascii="Times New Roman" w:hAnsi="Times New Roman" w:cs="Times New Roman"/>
          <w:sz w:val="24"/>
          <w:szCs w:val="24"/>
        </w:rPr>
        <w:pPrChange w:id="629" w:author="User" w:date="2017-07-28T15:45:00Z">
          <w:pPr>
            <w:pStyle w:val="ListParagraph"/>
            <w:numPr>
              <w:numId w:val="1"/>
            </w:numPr>
            <w:ind w:left="644" w:hanging="360"/>
          </w:pPr>
        </w:pPrChange>
      </w:pPr>
      <w:ins w:id="630" w:author="User" w:date="2017-07-28T15:45:00Z">
        <w:r>
          <w:rPr>
            <w:rFonts w:ascii="Times New Roman" w:hAnsi="Times New Roman" w:cs="Times New Roman"/>
            <w:sz w:val="24"/>
            <w:szCs w:val="24"/>
          </w:rPr>
          <w:t>_________________</w:t>
        </w:r>
      </w:ins>
    </w:p>
    <w:p w14:paraId="769BDC16" w14:textId="77777777" w:rsidR="00B06049" w:rsidRDefault="00B06049">
      <w:pPr>
        <w:pStyle w:val="ListParagraph"/>
        <w:rPr>
          <w:ins w:id="631" w:author="User" w:date="2017-07-28T15:42:00Z"/>
          <w:rFonts w:ascii="Times New Roman" w:hAnsi="Times New Roman" w:cs="Times New Roman"/>
          <w:sz w:val="24"/>
          <w:szCs w:val="24"/>
        </w:rPr>
      </w:pPr>
    </w:p>
    <w:p w14:paraId="54571C9F" w14:textId="77777777" w:rsidR="00B06049" w:rsidRDefault="00B06049">
      <w:pPr>
        <w:pStyle w:val="ListParagraph"/>
        <w:numPr>
          <w:ilvl w:val="0"/>
          <w:numId w:val="1"/>
        </w:numPr>
        <w:rPr>
          <w:ins w:id="632" w:author="User" w:date="2017-07-28T15:45:00Z"/>
          <w:rFonts w:ascii="Times New Roman" w:hAnsi="Times New Roman" w:cs="Times New Roman"/>
          <w:sz w:val="24"/>
          <w:szCs w:val="24"/>
        </w:rPr>
        <w:pPrChange w:id="633" w:author="User" w:date="2017-07-28T15:48:00Z">
          <w:pPr>
            <w:pStyle w:val="ListParagraph"/>
          </w:pPr>
        </w:pPrChange>
      </w:pPr>
      <w:ins w:id="634" w:author="User" w:date="2017-07-28T15:43:00Z">
        <w:r>
          <w:rPr>
            <w:rFonts w:ascii="Times New Roman" w:hAnsi="Times New Roman" w:cs="Times New Roman"/>
            <w:sz w:val="24"/>
            <w:szCs w:val="24"/>
          </w:rPr>
          <w:t>Number of children going to private school</w:t>
        </w:r>
      </w:ins>
    </w:p>
    <w:p w14:paraId="2CF1D781" w14:textId="77777777" w:rsidR="00B06049" w:rsidRDefault="00B06049">
      <w:pPr>
        <w:pStyle w:val="ListParagraph"/>
        <w:rPr>
          <w:ins w:id="635" w:author="User" w:date="2017-07-28T15:45:00Z"/>
          <w:rFonts w:ascii="Times New Roman" w:hAnsi="Times New Roman" w:cs="Times New Roman"/>
          <w:sz w:val="24"/>
          <w:szCs w:val="24"/>
        </w:rPr>
        <w:pPrChange w:id="636" w:author="User" w:date="2017-07-28T15:45:00Z">
          <w:pPr>
            <w:pStyle w:val="ListParagraph"/>
            <w:numPr>
              <w:numId w:val="1"/>
            </w:numPr>
            <w:ind w:left="644" w:hanging="360"/>
          </w:pPr>
        </w:pPrChange>
      </w:pPr>
      <w:ins w:id="637" w:author="User" w:date="2017-07-28T15:45:00Z">
        <w:r>
          <w:rPr>
            <w:rFonts w:ascii="Times New Roman" w:hAnsi="Times New Roman" w:cs="Times New Roman"/>
            <w:sz w:val="24"/>
            <w:szCs w:val="24"/>
          </w:rPr>
          <w:t>_________________</w:t>
        </w:r>
      </w:ins>
    </w:p>
    <w:p w14:paraId="54E53E3D" w14:textId="77777777" w:rsidR="00B06049" w:rsidRDefault="00B06049">
      <w:pPr>
        <w:pStyle w:val="ListParagraph"/>
        <w:rPr>
          <w:ins w:id="638" w:author="User" w:date="2017-07-28T15:43:00Z"/>
          <w:rFonts w:ascii="Times New Roman" w:hAnsi="Times New Roman" w:cs="Times New Roman"/>
          <w:sz w:val="24"/>
          <w:szCs w:val="24"/>
        </w:rPr>
      </w:pPr>
    </w:p>
    <w:p w14:paraId="799183D9" w14:textId="77777777" w:rsidR="00B06049" w:rsidRDefault="00B06049">
      <w:pPr>
        <w:pStyle w:val="ListParagraph"/>
        <w:numPr>
          <w:ilvl w:val="0"/>
          <w:numId w:val="1"/>
        </w:numPr>
        <w:rPr>
          <w:ins w:id="639" w:author="User" w:date="2017-07-28T15:45:00Z"/>
          <w:rFonts w:ascii="Times New Roman" w:hAnsi="Times New Roman" w:cs="Times New Roman"/>
          <w:sz w:val="24"/>
          <w:szCs w:val="24"/>
        </w:rPr>
        <w:pPrChange w:id="640" w:author="User" w:date="2017-07-28T15:48:00Z">
          <w:pPr>
            <w:pStyle w:val="ListParagraph"/>
          </w:pPr>
        </w:pPrChange>
      </w:pPr>
      <w:ins w:id="641" w:author="User" w:date="2017-07-28T15:43:00Z">
        <w:r>
          <w:rPr>
            <w:rFonts w:ascii="Times New Roman" w:hAnsi="Times New Roman" w:cs="Times New Roman"/>
            <w:sz w:val="24"/>
            <w:szCs w:val="24"/>
          </w:rPr>
          <w:t xml:space="preserve">Number of children coming to Sharana for tuition </w:t>
        </w:r>
      </w:ins>
    </w:p>
    <w:p w14:paraId="5E7C05EE" w14:textId="77777777" w:rsidR="00B06049" w:rsidRDefault="00B06049">
      <w:pPr>
        <w:pStyle w:val="ListParagraph"/>
        <w:rPr>
          <w:ins w:id="642" w:author="User" w:date="2017-07-28T15:45:00Z"/>
          <w:rFonts w:ascii="Times New Roman" w:hAnsi="Times New Roman" w:cs="Times New Roman"/>
          <w:sz w:val="24"/>
          <w:szCs w:val="24"/>
        </w:rPr>
        <w:pPrChange w:id="643" w:author="User" w:date="2017-07-28T15:45:00Z">
          <w:pPr>
            <w:pStyle w:val="ListParagraph"/>
            <w:numPr>
              <w:numId w:val="1"/>
            </w:numPr>
            <w:ind w:left="644" w:hanging="360"/>
          </w:pPr>
        </w:pPrChange>
      </w:pPr>
      <w:ins w:id="644" w:author="User" w:date="2017-07-28T15:45:00Z">
        <w:r>
          <w:rPr>
            <w:rFonts w:ascii="Times New Roman" w:hAnsi="Times New Roman" w:cs="Times New Roman"/>
            <w:sz w:val="24"/>
            <w:szCs w:val="24"/>
          </w:rPr>
          <w:t>_________________</w:t>
        </w:r>
      </w:ins>
    </w:p>
    <w:p w14:paraId="56FC5D17" w14:textId="77777777" w:rsidR="00B06049" w:rsidRDefault="00B06049">
      <w:pPr>
        <w:pStyle w:val="ListParagraph"/>
        <w:rPr>
          <w:ins w:id="645" w:author="User" w:date="2017-07-28T15:43:00Z"/>
          <w:rFonts w:ascii="Times New Roman" w:hAnsi="Times New Roman" w:cs="Times New Roman"/>
          <w:sz w:val="24"/>
          <w:szCs w:val="24"/>
        </w:rPr>
      </w:pPr>
    </w:p>
    <w:p w14:paraId="2A8C2F32" w14:textId="77777777" w:rsidR="00B06049" w:rsidRDefault="00B06049">
      <w:pPr>
        <w:pStyle w:val="ListParagraph"/>
        <w:numPr>
          <w:ilvl w:val="0"/>
          <w:numId w:val="1"/>
        </w:numPr>
        <w:rPr>
          <w:ins w:id="646" w:author="User" w:date="2017-07-28T15:45:00Z"/>
          <w:rFonts w:ascii="Times New Roman" w:hAnsi="Times New Roman" w:cs="Times New Roman"/>
          <w:sz w:val="24"/>
          <w:szCs w:val="24"/>
        </w:rPr>
        <w:pPrChange w:id="647" w:author="User" w:date="2017-07-28T15:48:00Z">
          <w:pPr>
            <w:pStyle w:val="ListParagraph"/>
          </w:pPr>
        </w:pPrChange>
      </w:pPr>
      <w:ins w:id="648" w:author="User" w:date="2017-07-28T15:43:00Z">
        <w:r>
          <w:rPr>
            <w:rFonts w:ascii="Times New Roman" w:hAnsi="Times New Roman" w:cs="Times New Roman"/>
            <w:sz w:val="24"/>
            <w:szCs w:val="24"/>
          </w:rPr>
          <w:t>Number of children not coming to Sharana for tuition</w:t>
        </w:r>
      </w:ins>
    </w:p>
    <w:p w14:paraId="5EFB63F5" w14:textId="77777777" w:rsidR="00B06049" w:rsidRDefault="00B06049">
      <w:pPr>
        <w:pStyle w:val="ListParagraph"/>
        <w:rPr>
          <w:ins w:id="649" w:author="User" w:date="2017-07-28T15:45:00Z"/>
          <w:rFonts w:ascii="Times New Roman" w:hAnsi="Times New Roman" w:cs="Times New Roman"/>
          <w:sz w:val="24"/>
          <w:szCs w:val="24"/>
        </w:rPr>
        <w:pPrChange w:id="650" w:author="User" w:date="2017-07-28T15:45:00Z">
          <w:pPr>
            <w:pStyle w:val="ListParagraph"/>
            <w:numPr>
              <w:numId w:val="1"/>
            </w:numPr>
            <w:ind w:left="644" w:hanging="360"/>
          </w:pPr>
        </w:pPrChange>
      </w:pPr>
      <w:ins w:id="651" w:author="User" w:date="2017-07-28T15:45:00Z">
        <w:r>
          <w:rPr>
            <w:rFonts w:ascii="Times New Roman" w:hAnsi="Times New Roman" w:cs="Times New Roman"/>
            <w:sz w:val="24"/>
            <w:szCs w:val="24"/>
          </w:rPr>
          <w:t>_________________</w:t>
        </w:r>
      </w:ins>
    </w:p>
    <w:p w14:paraId="6D36A330" w14:textId="77777777" w:rsidR="00B06049" w:rsidRDefault="00B06049">
      <w:pPr>
        <w:pStyle w:val="ListParagraph"/>
        <w:rPr>
          <w:ins w:id="652" w:author="User" w:date="2017-07-28T15:43:00Z"/>
          <w:rFonts w:ascii="Times New Roman" w:hAnsi="Times New Roman" w:cs="Times New Roman"/>
          <w:sz w:val="24"/>
          <w:szCs w:val="24"/>
        </w:rPr>
      </w:pPr>
      <w:ins w:id="653" w:author="User" w:date="2017-07-28T15:43:00Z">
        <w:r>
          <w:rPr>
            <w:rFonts w:ascii="Times New Roman" w:hAnsi="Times New Roman" w:cs="Times New Roman"/>
            <w:sz w:val="24"/>
            <w:szCs w:val="24"/>
          </w:rPr>
          <w:t xml:space="preserve"> </w:t>
        </w:r>
      </w:ins>
    </w:p>
    <w:p w14:paraId="641F6BEF" w14:textId="77777777" w:rsidR="00B06049" w:rsidRDefault="00B06049">
      <w:pPr>
        <w:pStyle w:val="ListParagraph"/>
        <w:numPr>
          <w:ilvl w:val="0"/>
          <w:numId w:val="1"/>
        </w:numPr>
        <w:rPr>
          <w:ins w:id="654" w:author="User" w:date="2017-07-28T15:45:00Z"/>
          <w:rFonts w:ascii="Times New Roman" w:hAnsi="Times New Roman" w:cs="Times New Roman"/>
          <w:sz w:val="24"/>
          <w:szCs w:val="24"/>
        </w:rPr>
        <w:pPrChange w:id="655" w:author="User" w:date="2017-07-28T15:48:00Z">
          <w:pPr>
            <w:pStyle w:val="ListParagraph"/>
          </w:pPr>
        </w:pPrChange>
      </w:pPr>
      <w:ins w:id="656" w:author="User" w:date="2017-07-28T15:43:00Z">
        <w:r>
          <w:rPr>
            <w:rFonts w:ascii="Times New Roman" w:hAnsi="Times New Roman" w:cs="Times New Roman"/>
            <w:sz w:val="24"/>
            <w:szCs w:val="24"/>
          </w:rPr>
          <w:t>Number of children attending Gayatri House creche</w:t>
        </w:r>
      </w:ins>
    </w:p>
    <w:p w14:paraId="247CA7A3" w14:textId="77777777" w:rsidR="00B06049" w:rsidRDefault="00B06049">
      <w:pPr>
        <w:pStyle w:val="ListParagraph"/>
        <w:rPr>
          <w:ins w:id="657" w:author="User" w:date="2017-07-28T15:45:00Z"/>
          <w:rFonts w:ascii="Times New Roman" w:hAnsi="Times New Roman" w:cs="Times New Roman"/>
          <w:sz w:val="24"/>
          <w:szCs w:val="24"/>
        </w:rPr>
        <w:pPrChange w:id="658" w:author="User" w:date="2017-07-28T15:45:00Z">
          <w:pPr>
            <w:pStyle w:val="ListParagraph"/>
            <w:numPr>
              <w:numId w:val="1"/>
            </w:numPr>
            <w:ind w:left="644" w:hanging="360"/>
          </w:pPr>
        </w:pPrChange>
      </w:pPr>
      <w:ins w:id="659" w:author="User" w:date="2017-07-28T15:45:00Z">
        <w:r>
          <w:rPr>
            <w:rFonts w:ascii="Times New Roman" w:hAnsi="Times New Roman" w:cs="Times New Roman"/>
            <w:sz w:val="24"/>
            <w:szCs w:val="24"/>
          </w:rPr>
          <w:t>_________________</w:t>
        </w:r>
      </w:ins>
    </w:p>
    <w:p w14:paraId="5D37DCB3" w14:textId="77777777" w:rsidR="00B06049" w:rsidRDefault="00B06049">
      <w:pPr>
        <w:pStyle w:val="ListParagraph"/>
        <w:rPr>
          <w:ins w:id="660" w:author="User" w:date="2017-07-28T15:43:00Z"/>
          <w:rFonts w:ascii="Times New Roman" w:hAnsi="Times New Roman" w:cs="Times New Roman"/>
          <w:sz w:val="24"/>
          <w:szCs w:val="24"/>
        </w:rPr>
      </w:pPr>
    </w:p>
    <w:p w14:paraId="431A999E" w14:textId="77777777" w:rsidR="00B06049" w:rsidRDefault="00B06049">
      <w:pPr>
        <w:pStyle w:val="ListParagraph"/>
        <w:numPr>
          <w:ilvl w:val="0"/>
          <w:numId w:val="1"/>
        </w:numPr>
        <w:rPr>
          <w:ins w:id="661" w:author="User" w:date="2017-07-28T15:45:00Z"/>
          <w:rFonts w:ascii="Times New Roman" w:hAnsi="Times New Roman" w:cs="Times New Roman"/>
          <w:sz w:val="24"/>
          <w:szCs w:val="24"/>
        </w:rPr>
        <w:pPrChange w:id="662" w:author="User" w:date="2017-07-28T15:48:00Z">
          <w:pPr>
            <w:pStyle w:val="ListParagraph"/>
          </w:pPr>
        </w:pPrChange>
      </w:pPr>
      <w:ins w:id="663" w:author="User" w:date="2017-07-28T15:43:00Z">
        <w:r>
          <w:rPr>
            <w:rFonts w:ascii="Times New Roman" w:hAnsi="Times New Roman" w:cs="Times New Roman"/>
            <w:sz w:val="24"/>
            <w:szCs w:val="24"/>
          </w:rPr>
          <w:t>Number of children attending Gayatri House pre-school</w:t>
        </w:r>
      </w:ins>
    </w:p>
    <w:p w14:paraId="6E840D06" w14:textId="77777777" w:rsidR="00B06049" w:rsidRDefault="00B06049">
      <w:pPr>
        <w:pStyle w:val="ListParagraph"/>
        <w:rPr>
          <w:ins w:id="664" w:author="User" w:date="2017-07-28T15:45:00Z"/>
          <w:rFonts w:ascii="Times New Roman" w:hAnsi="Times New Roman" w:cs="Times New Roman"/>
          <w:sz w:val="24"/>
          <w:szCs w:val="24"/>
        </w:rPr>
        <w:pPrChange w:id="665" w:author="User" w:date="2017-07-28T15:45:00Z">
          <w:pPr>
            <w:pStyle w:val="ListParagraph"/>
            <w:numPr>
              <w:numId w:val="1"/>
            </w:numPr>
            <w:ind w:left="644" w:hanging="360"/>
          </w:pPr>
        </w:pPrChange>
      </w:pPr>
      <w:ins w:id="666" w:author="User" w:date="2017-07-28T15:45:00Z">
        <w:r>
          <w:rPr>
            <w:rFonts w:ascii="Times New Roman" w:hAnsi="Times New Roman" w:cs="Times New Roman"/>
            <w:sz w:val="24"/>
            <w:szCs w:val="24"/>
          </w:rPr>
          <w:t>_________________</w:t>
        </w:r>
      </w:ins>
    </w:p>
    <w:p w14:paraId="5AF49C15" w14:textId="77777777" w:rsidR="00B06049" w:rsidRDefault="00B06049">
      <w:pPr>
        <w:pStyle w:val="ListParagraph"/>
        <w:rPr>
          <w:ins w:id="667" w:author="User" w:date="2017-07-28T15:43:00Z"/>
          <w:rFonts w:ascii="Times New Roman" w:hAnsi="Times New Roman" w:cs="Times New Roman"/>
          <w:sz w:val="24"/>
          <w:szCs w:val="24"/>
        </w:rPr>
      </w:pPr>
    </w:p>
    <w:p w14:paraId="7514CA09" w14:textId="77777777" w:rsidR="00B06049" w:rsidRDefault="00B06049">
      <w:pPr>
        <w:pStyle w:val="ListParagraph"/>
        <w:numPr>
          <w:ilvl w:val="0"/>
          <w:numId w:val="1"/>
        </w:numPr>
        <w:rPr>
          <w:ins w:id="668" w:author="User" w:date="2017-07-28T15:45:00Z"/>
          <w:rFonts w:ascii="Times New Roman" w:hAnsi="Times New Roman" w:cs="Times New Roman"/>
          <w:sz w:val="24"/>
          <w:szCs w:val="24"/>
        </w:rPr>
        <w:pPrChange w:id="669" w:author="User" w:date="2017-07-28T15:48:00Z">
          <w:pPr>
            <w:pStyle w:val="ListParagraph"/>
          </w:pPr>
        </w:pPrChange>
      </w:pPr>
      <w:ins w:id="670" w:author="User" w:date="2017-07-28T15:44:00Z">
        <w:r>
          <w:rPr>
            <w:rFonts w:ascii="Times New Roman" w:hAnsi="Times New Roman" w:cs="Times New Roman"/>
            <w:sz w:val="24"/>
            <w:szCs w:val="24"/>
          </w:rPr>
          <w:t xml:space="preserve">Number of children attending Gayatri House drop-in centre </w:t>
        </w:r>
      </w:ins>
    </w:p>
    <w:p w14:paraId="3997B780" w14:textId="77777777" w:rsidR="00B06049" w:rsidRDefault="00B06049">
      <w:pPr>
        <w:pStyle w:val="ListParagraph"/>
        <w:rPr>
          <w:ins w:id="671" w:author="User" w:date="2017-07-28T15:45:00Z"/>
          <w:rFonts w:ascii="Times New Roman" w:hAnsi="Times New Roman" w:cs="Times New Roman"/>
          <w:sz w:val="24"/>
          <w:szCs w:val="24"/>
        </w:rPr>
        <w:pPrChange w:id="672" w:author="User" w:date="2017-07-28T15:45:00Z">
          <w:pPr>
            <w:pStyle w:val="ListParagraph"/>
            <w:numPr>
              <w:numId w:val="1"/>
            </w:numPr>
            <w:ind w:left="644" w:hanging="360"/>
          </w:pPr>
        </w:pPrChange>
      </w:pPr>
      <w:ins w:id="673" w:author="User" w:date="2017-07-28T15:45:00Z">
        <w:r>
          <w:rPr>
            <w:rFonts w:ascii="Times New Roman" w:hAnsi="Times New Roman" w:cs="Times New Roman"/>
            <w:sz w:val="24"/>
            <w:szCs w:val="24"/>
          </w:rPr>
          <w:t>_________________</w:t>
        </w:r>
      </w:ins>
    </w:p>
    <w:p w14:paraId="0C6789A3" w14:textId="77777777" w:rsidR="00B06049" w:rsidRDefault="00B06049">
      <w:pPr>
        <w:pStyle w:val="ListParagraph"/>
        <w:rPr>
          <w:ins w:id="674" w:author="User" w:date="2017-07-28T15:44:00Z"/>
          <w:rFonts w:ascii="Times New Roman" w:hAnsi="Times New Roman" w:cs="Times New Roman"/>
          <w:sz w:val="24"/>
          <w:szCs w:val="24"/>
        </w:rPr>
      </w:pPr>
    </w:p>
    <w:p w14:paraId="7B17E769" w14:textId="77777777" w:rsidR="00B06049" w:rsidRPr="00D20FEE" w:rsidRDefault="00B06049">
      <w:pPr>
        <w:pStyle w:val="ListParagraph"/>
        <w:numPr>
          <w:ilvl w:val="0"/>
          <w:numId w:val="1"/>
        </w:numPr>
        <w:ind w:left="567"/>
        <w:rPr>
          <w:ins w:id="675" w:author="User" w:date="2017-07-28T15:45:00Z"/>
          <w:rFonts w:ascii="Times New Roman" w:hAnsi="Times New Roman" w:cs="Times New Roman"/>
          <w:sz w:val="24"/>
          <w:szCs w:val="24"/>
          <w:rPrChange w:id="676" w:author="User" w:date="2017-07-28T16:00:00Z">
            <w:rPr>
              <w:ins w:id="677" w:author="User" w:date="2017-07-28T15:45:00Z"/>
            </w:rPr>
          </w:rPrChange>
        </w:rPr>
        <w:pPrChange w:id="678" w:author="User" w:date="2017-07-28T16:01:00Z">
          <w:pPr>
            <w:pStyle w:val="ListParagraph"/>
          </w:pPr>
        </w:pPrChange>
      </w:pPr>
      <w:ins w:id="679" w:author="User" w:date="2017-07-28T15:44:00Z">
        <w:r w:rsidRPr="00D20FEE">
          <w:rPr>
            <w:rFonts w:ascii="Times New Roman" w:hAnsi="Times New Roman" w:cs="Times New Roman"/>
            <w:sz w:val="24"/>
            <w:szCs w:val="24"/>
            <w:rPrChange w:id="680" w:author="User" w:date="2017-07-28T16:00:00Z">
              <w:rPr/>
            </w:rPrChange>
          </w:rPr>
          <w:t>Number of people attending mobile library</w:t>
        </w:r>
      </w:ins>
    </w:p>
    <w:p w14:paraId="5F15A5FF" w14:textId="77777777" w:rsidR="00B06049" w:rsidRDefault="00B06049">
      <w:pPr>
        <w:pStyle w:val="ListParagraph"/>
        <w:rPr>
          <w:ins w:id="681" w:author="User" w:date="2017-07-28T15:45:00Z"/>
          <w:rFonts w:ascii="Times New Roman" w:hAnsi="Times New Roman" w:cs="Times New Roman"/>
          <w:sz w:val="24"/>
          <w:szCs w:val="24"/>
        </w:rPr>
        <w:pPrChange w:id="682" w:author="User" w:date="2017-07-28T15:46:00Z">
          <w:pPr>
            <w:pStyle w:val="ListParagraph"/>
            <w:numPr>
              <w:numId w:val="1"/>
            </w:numPr>
            <w:ind w:left="644" w:hanging="360"/>
          </w:pPr>
        </w:pPrChange>
      </w:pPr>
      <w:ins w:id="683" w:author="User" w:date="2017-07-28T15:45:00Z">
        <w:r>
          <w:rPr>
            <w:rFonts w:ascii="Times New Roman" w:hAnsi="Times New Roman" w:cs="Times New Roman"/>
            <w:sz w:val="24"/>
            <w:szCs w:val="24"/>
          </w:rPr>
          <w:t>_________________</w:t>
        </w:r>
      </w:ins>
    </w:p>
    <w:p w14:paraId="5C8E1568" w14:textId="77777777" w:rsidR="00B06049" w:rsidRDefault="00B06049">
      <w:pPr>
        <w:pStyle w:val="ListParagraph"/>
        <w:rPr>
          <w:ins w:id="684" w:author="User" w:date="2017-07-28T15:44:00Z"/>
          <w:rFonts w:ascii="Times New Roman" w:hAnsi="Times New Roman" w:cs="Times New Roman"/>
          <w:sz w:val="24"/>
          <w:szCs w:val="24"/>
        </w:rPr>
      </w:pPr>
    </w:p>
    <w:p w14:paraId="51D81497" w14:textId="77777777" w:rsidR="00B06049" w:rsidRDefault="00B06049">
      <w:pPr>
        <w:pStyle w:val="ListParagraph"/>
        <w:numPr>
          <w:ilvl w:val="0"/>
          <w:numId w:val="1"/>
        </w:numPr>
        <w:ind w:left="567"/>
        <w:rPr>
          <w:ins w:id="685" w:author="User" w:date="2017-07-28T15:46:00Z"/>
          <w:rFonts w:ascii="Times New Roman" w:hAnsi="Times New Roman" w:cs="Times New Roman"/>
          <w:sz w:val="24"/>
          <w:szCs w:val="24"/>
        </w:rPr>
        <w:pPrChange w:id="686" w:author="User" w:date="2017-07-28T16:01:00Z">
          <w:pPr>
            <w:pStyle w:val="ListParagraph"/>
          </w:pPr>
        </w:pPrChange>
      </w:pPr>
      <w:ins w:id="687" w:author="User" w:date="2017-07-28T15:44:00Z">
        <w:r>
          <w:rPr>
            <w:rFonts w:ascii="Times New Roman" w:hAnsi="Times New Roman" w:cs="Times New Roman"/>
            <w:sz w:val="24"/>
            <w:szCs w:val="24"/>
          </w:rPr>
          <w:t>Number of children being sponsored by Sharana</w:t>
        </w:r>
      </w:ins>
    </w:p>
    <w:p w14:paraId="699ACE94" w14:textId="77777777" w:rsidR="00B06049" w:rsidRDefault="00B06049">
      <w:pPr>
        <w:pStyle w:val="ListParagraph"/>
        <w:rPr>
          <w:ins w:id="688" w:author="User" w:date="2017-07-28T15:46:00Z"/>
          <w:rFonts w:ascii="Times New Roman" w:hAnsi="Times New Roman" w:cs="Times New Roman"/>
          <w:sz w:val="24"/>
          <w:szCs w:val="24"/>
        </w:rPr>
        <w:pPrChange w:id="689" w:author="User" w:date="2017-07-28T15:46:00Z">
          <w:pPr>
            <w:pStyle w:val="ListParagraph"/>
            <w:numPr>
              <w:numId w:val="1"/>
            </w:numPr>
            <w:ind w:left="644" w:hanging="360"/>
          </w:pPr>
        </w:pPrChange>
      </w:pPr>
      <w:ins w:id="690" w:author="User" w:date="2017-07-28T15:46:00Z">
        <w:r>
          <w:rPr>
            <w:rFonts w:ascii="Times New Roman" w:hAnsi="Times New Roman" w:cs="Times New Roman"/>
            <w:sz w:val="24"/>
            <w:szCs w:val="24"/>
          </w:rPr>
          <w:t>_________________</w:t>
        </w:r>
      </w:ins>
    </w:p>
    <w:p w14:paraId="72F3E8EB" w14:textId="77777777" w:rsidR="00B06049" w:rsidRDefault="00B06049">
      <w:pPr>
        <w:pStyle w:val="ListParagraph"/>
        <w:rPr>
          <w:ins w:id="691" w:author="User" w:date="2017-07-28T15:44:00Z"/>
          <w:rFonts w:ascii="Times New Roman" w:hAnsi="Times New Roman" w:cs="Times New Roman"/>
          <w:sz w:val="24"/>
          <w:szCs w:val="24"/>
        </w:rPr>
      </w:pPr>
    </w:p>
    <w:p w14:paraId="123B6175" w14:textId="77777777" w:rsidR="006A1B4B" w:rsidRDefault="006A1B4B">
      <w:pPr>
        <w:pStyle w:val="ListParagraph"/>
        <w:ind w:left="567"/>
        <w:rPr>
          <w:ins w:id="692" w:author="User" w:date="2017-07-28T15:47:00Z"/>
          <w:rFonts w:ascii="Times New Roman" w:hAnsi="Times New Roman" w:cs="Times New Roman"/>
          <w:sz w:val="24"/>
          <w:szCs w:val="24"/>
        </w:rPr>
        <w:pPrChange w:id="693" w:author="User" w:date="2017-07-28T16:02:00Z">
          <w:pPr>
            <w:pStyle w:val="ListParagraph"/>
          </w:pPr>
        </w:pPrChange>
      </w:pPr>
    </w:p>
    <w:p w14:paraId="0B167024" w14:textId="77777777" w:rsidR="006A1B4B" w:rsidRPr="006A1B4B" w:rsidRDefault="006A1B4B">
      <w:pPr>
        <w:pStyle w:val="ListParagraph"/>
        <w:numPr>
          <w:ilvl w:val="0"/>
          <w:numId w:val="1"/>
        </w:numPr>
        <w:ind w:left="567"/>
        <w:rPr>
          <w:rFonts w:ascii="Times New Roman" w:hAnsi="Times New Roman" w:cs="Times New Roman"/>
          <w:sz w:val="24"/>
          <w:szCs w:val="24"/>
          <w:rPrChange w:id="694" w:author="User" w:date="2017-07-28T15:46:00Z">
            <w:rPr/>
          </w:rPrChange>
        </w:rPr>
        <w:pPrChange w:id="695" w:author="User" w:date="2017-07-28T16:02:00Z">
          <w:pPr>
            <w:pStyle w:val="ListParagraph"/>
          </w:pPr>
        </w:pPrChange>
      </w:pPr>
      <w:ins w:id="696" w:author="User" w:date="2017-07-28T15:47:00Z">
        <w:r>
          <w:rPr>
            <w:rFonts w:ascii="Times New Roman" w:hAnsi="Times New Roman" w:cs="Times New Roman"/>
            <w:sz w:val="24"/>
            <w:szCs w:val="24"/>
          </w:rPr>
          <w:lastRenderedPageBreak/>
          <w:t>T</w:t>
        </w:r>
        <w:r w:rsidR="001C6F9B">
          <w:rPr>
            <w:rFonts w:ascii="Times New Roman" w:hAnsi="Times New Roman" w:cs="Times New Roman"/>
            <w:sz w:val="24"/>
            <w:szCs w:val="24"/>
          </w:rPr>
          <w:t xml:space="preserve">ype of house </w:t>
        </w:r>
      </w:ins>
    </w:p>
    <w:p w14:paraId="76D8D61D" w14:textId="77777777" w:rsidR="008943A2" w:rsidRDefault="008943A2">
      <w:pPr>
        <w:pStyle w:val="ListParagraph"/>
        <w:numPr>
          <w:ilvl w:val="0"/>
          <w:numId w:val="1"/>
        </w:numPr>
        <w:ind w:left="567"/>
        <w:rPr>
          <w:rFonts w:ascii="Times New Roman" w:hAnsi="Times New Roman" w:cs="Times New Roman"/>
          <w:sz w:val="24"/>
          <w:szCs w:val="24"/>
        </w:rPr>
        <w:pPrChange w:id="697" w:author="User" w:date="2017-07-28T16:02:00Z">
          <w:pPr>
            <w:pStyle w:val="ListParagraph"/>
            <w:numPr>
              <w:numId w:val="4"/>
            </w:numPr>
            <w:ind w:hanging="360"/>
          </w:pPr>
        </w:pPrChange>
      </w:pPr>
      <w:r>
        <w:rPr>
          <w:rFonts w:ascii="Times New Roman" w:hAnsi="Times New Roman" w:cs="Times New Roman"/>
          <w:sz w:val="24"/>
          <w:szCs w:val="24"/>
        </w:rPr>
        <w:t>Do you have any savings?</w:t>
      </w:r>
    </w:p>
    <w:p w14:paraId="779B09D9" w14:textId="77777777" w:rsidR="00BB057B" w:rsidRDefault="00BB057B">
      <w:pPr>
        <w:pStyle w:val="ListParagraph"/>
        <w:ind w:left="567"/>
        <w:rPr>
          <w:rFonts w:ascii="Times New Roman" w:hAnsi="Times New Roman" w:cs="Times New Roman"/>
          <w:sz w:val="24"/>
          <w:szCs w:val="24"/>
        </w:rPr>
        <w:pPrChange w:id="698" w:author="User" w:date="2017-07-28T16:02:00Z">
          <w:pPr>
            <w:pStyle w:val="ListParagraph"/>
          </w:pPr>
        </w:pPrChange>
      </w:pPr>
      <w:r>
        <w:rPr>
          <w:rFonts w:ascii="Times New Roman" w:hAnsi="Times New Roman" w:cs="Times New Roman"/>
          <w:sz w:val="24"/>
          <w:szCs w:val="24"/>
        </w:rPr>
        <w:sym w:font="Wingdings" w:char="F0FE"/>
      </w:r>
    </w:p>
    <w:p w14:paraId="11D5B8A7" w14:textId="77777777" w:rsidR="00BB057B" w:rsidRDefault="00BB057B">
      <w:pPr>
        <w:pStyle w:val="ListParagraph"/>
        <w:ind w:left="567"/>
        <w:rPr>
          <w:ins w:id="699" w:author="User" w:date="2017-07-28T16:02:00Z"/>
          <w:rFonts w:ascii="Times New Roman" w:hAnsi="Times New Roman" w:cs="Times New Roman"/>
          <w:sz w:val="24"/>
          <w:szCs w:val="24"/>
        </w:rPr>
        <w:pPrChange w:id="700" w:author="User" w:date="2017-07-28T16:02:00Z">
          <w:pPr>
            <w:pStyle w:val="ListParagraph"/>
          </w:pPr>
        </w:pPrChange>
      </w:pPr>
    </w:p>
    <w:p w14:paraId="4F19AB05" w14:textId="77777777" w:rsidR="00D20FEE" w:rsidRDefault="00D20FEE">
      <w:pPr>
        <w:pStyle w:val="ListParagraph"/>
        <w:numPr>
          <w:ilvl w:val="0"/>
          <w:numId w:val="1"/>
        </w:numPr>
        <w:tabs>
          <w:tab w:val="left" w:pos="567"/>
        </w:tabs>
        <w:ind w:left="567"/>
        <w:rPr>
          <w:ins w:id="701" w:author="User" w:date="2017-07-28T16:02:00Z"/>
          <w:rFonts w:ascii="Times New Roman" w:hAnsi="Times New Roman" w:cs="Times New Roman"/>
          <w:sz w:val="24"/>
          <w:szCs w:val="24"/>
        </w:rPr>
        <w:pPrChange w:id="702" w:author="User" w:date="2017-07-28T16:03:00Z">
          <w:pPr>
            <w:pStyle w:val="ListParagraph"/>
          </w:pPr>
        </w:pPrChange>
      </w:pPr>
      <w:ins w:id="703" w:author="User" w:date="2017-07-28T16:02:00Z">
        <w:r>
          <w:rPr>
            <w:rFonts w:ascii="Times New Roman" w:hAnsi="Times New Roman" w:cs="Times New Roman"/>
            <w:sz w:val="24"/>
            <w:szCs w:val="24"/>
          </w:rPr>
          <w:t>Manage to save every month</w:t>
        </w:r>
      </w:ins>
    </w:p>
    <w:p w14:paraId="26C2BC2E" w14:textId="77777777" w:rsidR="00D20FEE" w:rsidRDefault="00D20FEE">
      <w:pPr>
        <w:pStyle w:val="ListParagraph"/>
        <w:ind w:left="567"/>
        <w:rPr>
          <w:ins w:id="704" w:author="User" w:date="2017-07-28T16:03:00Z"/>
          <w:rFonts w:ascii="Times New Roman" w:hAnsi="Times New Roman" w:cs="Times New Roman"/>
          <w:sz w:val="24"/>
          <w:szCs w:val="24"/>
        </w:rPr>
        <w:pPrChange w:id="705" w:author="User" w:date="2017-07-28T16:03:00Z">
          <w:pPr>
            <w:pStyle w:val="ListParagraph"/>
          </w:pPr>
        </w:pPrChange>
      </w:pPr>
      <w:ins w:id="706" w:author="User" w:date="2017-07-28T16:03:00Z">
        <w:r>
          <w:rPr>
            <w:rFonts w:ascii="Times New Roman" w:hAnsi="Times New Roman" w:cs="Times New Roman"/>
            <w:sz w:val="24"/>
            <w:szCs w:val="24"/>
          </w:rPr>
          <w:t xml:space="preserve">yes, no, sometimes, rarely </w:t>
        </w:r>
      </w:ins>
    </w:p>
    <w:p w14:paraId="17B9F0A1" w14:textId="77777777" w:rsidR="00D20FEE" w:rsidRDefault="00D20FEE">
      <w:pPr>
        <w:pStyle w:val="ListParagraph"/>
        <w:ind w:left="567"/>
        <w:rPr>
          <w:ins w:id="707" w:author="User" w:date="2017-07-28T16:02:00Z"/>
          <w:rFonts w:ascii="Times New Roman" w:hAnsi="Times New Roman" w:cs="Times New Roman"/>
          <w:sz w:val="24"/>
          <w:szCs w:val="24"/>
        </w:rPr>
        <w:pPrChange w:id="708" w:author="User" w:date="2017-07-28T16:03:00Z">
          <w:pPr>
            <w:pStyle w:val="ListParagraph"/>
          </w:pPr>
        </w:pPrChange>
      </w:pPr>
    </w:p>
    <w:p w14:paraId="535101A4" w14:textId="77777777" w:rsidR="00D20FEE" w:rsidRDefault="00D20FEE">
      <w:pPr>
        <w:pStyle w:val="ListParagraph"/>
        <w:ind w:left="426" w:hanging="284"/>
        <w:rPr>
          <w:rFonts w:ascii="Times New Roman" w:hAnsi="Times New Roman" w:cs="Times New Roman"/>
          <w:sz w:val="24"/>
          <w:szCs w:val="24"/>
        </w:rPr>
        <w:pPrChange w:id="709" w:author="User" w:date="2017-07-28T16:02:00Z">
          <w:pPr>
            <w:pStyle w:val="ListParagraph"/>
          </w:pPr>
        </w:pPrChange>
      </w:pPr>
    </w:p>
    <w:p w14:paraId="65B8D069" w14:textId="77777777" w:rsidR="00BB057B" w:rsidRDefault="00BB057B">
      <w:pPr>
        <w:pStyle w:val="ListParagraph"/>
        <w:numPr>
          <w:ilvl w:val="0"/>
          <w:numId w:val="1"/>
        </w:numPr>
        <w:ind w:left="567"/>
        <w:rPr>
          <w:rFonts w:ascii="Times New Roman" w:hAnsi="Times New Roman" w:cs="Times New Roman"/>
          <w:sz w:val="24"/>
          <w:szCs w:val="24"/>
        </w:rPr>
        <w:pPrChange w:id="710" w:author="User" w:date="2017-07-28T16:02:00Z">
          <w:pPr>
            <w:pStyle w:val="ListParagraph"/>
            <w:numPr>
              <w:numId w:val="4"/>
            </w:numPr>
            <w:ind w:hanging="360"/>
          </w:pPr>
        </w:pPrChange>
      </w:pPr>
      <w:r>
        <w:rPr>
          <w:rFonts w:ascii="Times New Roman" w:hAnsi="Times New Roman" w:cs="Times New Roman"/>
          <w:sz w:val="24"/>
          <w:szCs w:val="24"/>
        </w:rPr>
        <w:t>If yes, what is the mode of savings?</w:t>
      </w:r>
      <w:ins w:id="711" w:author="Vandana Shah" w:date="2017-08-31T12:35:00Z">
        <w:r w:rsidR="002D21E4">
          <w:rPr>
            <w:rFonts w:ascii="Times New Roman" w:hAnsi="Times New Roman" w:cs="Times New Roman"/>
            <w:sz w:val="24"/>
            <w:szCs w:val="24"/>
          </w:rPr>
          <w:t xml:space="preserve"> (can choose multiple</w:t>
        </w:r>
        <w:bookmarkStart w:id="712" w:name="_GoBack"/>
        <w:bookmarkEnd w:id="712"/>
        <w:r w:rsidR="002D21E4">
          <w:rPr>
            <w:rFonts w:ascii="Times New Roman" w:hAnsi="Times New Roman" w:cs="Times New Roman"/>
            <w:sz w:val="24"/>
            <w:szCs w:val="24"/>
          </w:rPr>
          <w:t>)</w:t>
        </w:r>
      </w:ins>
    </w:p>
    <w:p w14:paraId="7E203232" w14:textId="77777777" w:rsidR="00D20FEE" w:rsidRDefault="00BB057B">
      <w:pPr>
        <w:pStyle w:val="ListParagraph"/>
        <w:ind w:left="567"/>
        <w:rPr>
          <w:ins w:id="713" w:author="User" w:date="2017-07-28T16:04:00Z"/>
          <w:rFonts w:ascii="Times New Roman" w:hAnsi="Times New Roman" w:cs="Times New Roman"/>
          <w:sz w:val="24"/>
          <w:szCs w:val="24"/>
        </w:rPr>
        <w:pPrChange w:id="714" w:author="User" w:date="2017-07-28T16:02:00Z">
          <w:pPr>
            <w:pStyle w:val="ListParagraph"/>
          </w:pPr>
        </w:pPrChange>
      </w:pPr>
      <w:r>
        <w:rPr>
          <w:rFonts w:ascii="Times New Roman" w:hAnsi="Times New Roman" w:cs="Times New Roman"/>
          <w:sz w:val="24"/>
          <w:szCs w:val="24"/>
        </w:rPr>
        <w:t xml:space="preserve">-, bank, chit-fund, </w:t>
      </w:r>
      <w:ins w:id="715" w:author="User" w:date="2017-07-28T16:03:00Z">
        <w:r w:rsidR="00D20FEE">
          <w:rPr>
            <w:rFonts w:ascii="Times New Roman" w:hAnsi="Times New Roman" w:cs="Times New Roman"/>
            <w:sz w:val="24"/>
            <w:szCs w:val="24"/>
          </w:rPr>
          <w:t>cash, jewellery, don</w:t>
        </w:r>
      </w:ins>
      <w:ins w:id="716" w:author="User" w:date="2017-07-28T16:04:00Z">
        <w:r w:rsidR="00D20FEE">
          <w:rPr>
            <w:rFonts w:ascii="Times New Roman" w:hAnsi="Times New Roman" w:cs="Times New Roman"/>
            <w:sz w:val="24"/>
            <w:szCs w:val="24"/>
          </w:rPr>
          <w:t xml:space="preserve">’t save, take loans, other </w:t>
        </w:r>
      </w:ins>
    </w:p>
    <w:p w14:paraId="34329124" w14:textId="77777777" w:rsidR="00D20FEE" w:rsidRDefault="00D20FEE">
      <w:pPr>
        <w:pStyle w:val="ListParagraph"/>
        <w:ind w:left="567"/>
        <w:rPr>
          <w:ins w:id="717" w:author="User" w:date="2017-07-28T16:04:00Z"/>
          <w:rFonts w:ascii="Times New Roman" w:hAnsi="Times New Roman" w:cs="Times New Roman"/>
          <w:sz w:val="24"/>
          <w:szCs w:val="24"/>
        </w:rPr>
        <w:pPrChange w:id="718" w:author="User" w:date="2017-07-28T16:02:00Z">
          <w:pPr>
            <w:pStyle w:val="ListParagraph"/>
          </w:pPr>
        </w:pPrChange>
      </w:pPr>
    </w:p>
    <w:p w14:paraId="12F6D7FD" w14:textId="77777777" w:rsidR="00D20FEE" w:rsidRDefault="00D20FEE">
      <w:pPr>
        <w:rPr>
          <w:ins w:id="719" w:author="User" w:date="2017-07-28T16:04:00Z"/>
          <w:rFonts w:ascii="Times New Roman" w:hAnsi="Times New Roman" w:cs="Times New Roman"/>
          <w:i/>
          <w:sz w:val="24"/>
          <w:szCs w:val="24"/>
        </w:rPr>
        <w:pPrChange w:id="720" w:author="User" w:date="2017-07-28T16:04:00Z">
          <w:pPr>
            <w:pStyle w:val="ListParagraph"/>
          </w:pPr>
        </w:pPrChange>
      </w:pPr>
      <w:ins w:id="721" w:author="User" w:date="2017-07-28T16:04:00Z">
        <w:r>
          <w:rPr>
            <w:rFonts w:ascii="Times New Roman" w:hAnsi="Times New Roman" w:cs="Times New Roman"/>
            <w:i/>
            <w:sz w:val="24"/>
            <w:szCs w:val="24"/>
          </w:rPr>
          <w:t>Origin of loan</w:t>
        </w:r>
      </w:ins>
    </w:p>
    <w:p w14:paraId="22C8CA72" w14:textId="77777777" w:rsidR="00D20FEE" w:rsidRDefault="00D20FEE">
      <w:pPr>
        <w:pStyle w:val="ListParagraph"/>
        <w:numPr>
          <w:ilvl w:val="0"/>
          <w:numId w:val="1"/>
        </w:numPr>
        <w:ind w:left="851" w:hanging="567"/>
        <w:rPr>
          <w:ins w:id="722" w:author="User" w:date="2017-07-28T16:07:00Z"/>
          <w:rFonts w:ascii="Times New Roman" w:hAnsi="Times New Roman" w:cs="Times New Roman"/>
          <w:sz w:val="24"/>
          <w:szCs w:val="24"/>
        </w:rPr>
        <w:pPrChange w:id="723" w:author="User" w:date="2017-07-28T16:07:00Z">
          <w:pPr>
            <w:pStyle w:val="ListParagraph"/>
          </w:pPr>
        </w:pPrChange>
      </w:pPr>
      <w:ins w:id="724" w:author="User" w:date="2017-07-28T16:04:00Z">
        <w:r>
          <w:rPr>
            <w:rFonts w:ascii="Times New Roman" w:hAnsi="Times New Roman" w:cs="Times New Roman"/>
            <w:sz w:val="24"/>
            <w:szCs w:val="24"/>
          </w:rPr>
          <w:t>Bank</w:t>
        </w:r>
      </w:ins>
    </w:p>
    <w:p w14:paraId="0C0B4079" w14:textId="77777777" w:rsidR="00D20FEE" w:rsidRDefault="00D20FEE">
      <w:pPr>
        <w:pStyle w:val="ListParagraph"/>
        <w:ind w:left="851"/>
        <w:rPr>
          <w:ins w:id="725" w:author="User" w:date="2017-07-28T16:07:00Z"/>
          <w:rFonts w:ascii="Times New Roman" w:hAnsi="Times New Roman" w:cs="Times New Roman"/>
          <w:sz w:val="24"/>
          <w:szCs w:val="24"/>
        </w:rPr>
        <w:pPrChange w:id="726" w:author="User" w:date="2017-07-28T16:07:00Z">
          <w:pPr>
            <w:pStyle w:val="ListParagraph"/>
          </w:pPr>
        </w:pPrChange>
      </w:pPr>
      <w:ins w:id="727" w:author="User" w:date="2017-07-28T16:07:00Z">
        <w:r>
          <w:rPr>
            <w:rFonts w:ascii="Times New Roman" w:hAnsi="Times New Roman" w:cs="Times New Roman"/>
            <w:sz w:val="24"/>
            <w:szCs w:val="24"/>
          </w:rPr>
          <w:t>Yes, No</w:t>
        </w:r>
      </w:ins>
    </w:p>
    <w:p w14:paraId="26B51942" w14:textId="77777777" w:rsidR="00D20FEE" w:rsidRDefault="00D20FEE">
      <w:pPr>
        <w:pStyle w:val="ListParagraph"/>
        <w:ind w:left="851"/>
        <w:rPr>
          <w:ins w:id="728" w:author="User" w:date="2017-07-28T16:04:00Z"/>
          <w:rFonts w:ascii="Times New Roman" w:hAnsi="Times New Roman" w:cs="Times New Roman"/>
          <w:sz w:val="24"/>
          <w:szCs w:val="24"/>
        </w:rPr>
        <w:pPrChange w:id="729" w:author="User" w:date="2017-07-28T16:07:00Z">
          <w:pPr>
            <w:pStyle w:val="ListParagraph"/>
          </w:pPr>
        </w:pPrChange>
      </w:pPr>
    </w:p>
    <w:p w14:paraId="0C96AE67" w14:textId="77777777" w:rsidR="00D20FEE" w:rsidRDefault="00D20FEE">
      <w:pPr>
        <w:pStyle w:val="ListParagraph"/>
        <w:numPr>
          <w:ilvl w:val="0"/>
          <w:numId w:val="1"/>
        </w:numPr>
        <w:ind w:left="851" w:hanging="567"/>
        <w:rPr>
          <w:ins w:id="730" w:author="User" w:date="2017-07-28T16:07:00Z"/>
          <w:rFonts w:ascii="Times New Roman" w:hAnsi="Times New Roman" w:cs="Times New Roman"/>
          <w:sz w:val="24"/>
          <w:szCs w:val="24"/>
        </w:rPr>
        <w:pPrChange w:id="731" w:author="User" w:date="2017-07-28T16:07:00Z">
          <w:pPr>
            <w:pStyle w:val="ListParagraph"/>
          </w:pPr>
        </w:pPrChange>
      </w:pPr>
      <w:ins w:id="732" w:author="User" w:date="2017-07-28T16:04:00Z">
        <w:r>
          <w:rPr>
            <w:rFonts w:ascii="Times New Roman" w:hAnsi="Times New Roman" w:cs="Times New Roman"/>
            <w:sz w:val="24"/>
            <w:szCs w:val="24"/>
          </w:rPr>
          <w:t>Chits</w:t>
        </w:r>
      </w:ins>
    </w:p>
    <w:p w14:paraId="0BAD6C74" w14:textId="77777777" w:rsidR="00D20FEE" w:rsidRDefault="00D20FEE">
      <w:pPr>
        <w:pStyle w:val="ListParagraph"/>
        <w:ind w:left="851"/>
        <w:rPr>
          <w:ins w:id="733" w:author="User" w:date="2017-07-28T16:07:00Z"/>
          <w:rFonts w:ascii="Times New Roman" w:hAnsi="Times New Roman" w:cs="Times New Roman"/>
          <w:sz w:val="24"/>
          <w:szCs w:val="24"/>
        </w:rPr>
        <w:pPrChange w:id="734" w:author="User" w:date="2017-07-28T16:07:00Z">
          <w:pPr>
            <w:pStyle w:val="ListParagraph"/>
          </w:pPr>
        </w:pPrChange>
      </w:pPr>
      <w:ins w:id="735" w:author="User" w:date="2017-07-28T16:07:00Z">
        <w:r>
          <w:rPr>
            <w:rFonts w:ascii="Times New Roman" w:hAnsi="Times New Roman" w:cs="Times New Roman"/>
            <w:sz w:val="24"/>
            <w:szCs w:val="24"/>
          </w:rPr>
          <w:t>Yes, No</w:t>
        </w:r>
      </w:ins>
    </w:p>
    <w:p w14:paraId="1726591D" w14:textId="77777777" w:rsidR="00D20FEE" w:rsidRDefault="00D20FEE">
      <w:pPr>
        <w:pStyle w:val="ListParagraph"/>
        <w:ind w:left="851"/>
        <w:rPr>
          <w:ins w:id="736" w:author="User" w:date="2017-07-28T16:04:00Z"/>
          <w:rFonts w:ascii="Times New Roman" w:hAnsi="Times New Roman" w:cs="Times New Roman"/>
          <w:sz w:val="24"/>
          <w:szCs w:val="24"/>
        </w:rPr>
        <w:pPrChange w:id="737" w:author="User" w:date="2017-07-28T16:07:00Z">
          <w:pPr>
            <w:pStyle w:val="ListParagraph"/>
          </w:pPr>
        </w:pPrChange>
      </w:pPr>
    </w:p>
    <w:p w14:paraId="35355F24" w14:textId="77777777" w:rsidR="00D20FEE" w:rsidRDefault="00D20FEE">
      <w:pPr>
        <w:pStyle w:val="ListParagraph"/>
        <w:numPr>
          <w:ilvl w:val="0"/>
          <w:numId w:val="1"/>
        </w:numPr>
        <w:ind w:left="851" w:hanging="567"/>
        <w:rPr>
          <w:ins w:id="738" w:author="User" w:date="2017-07-28T16:07:00Z"/>
          <w:rFonts w:ascii="Times New Roman" w:hAnsi="Times New Roman" w:cs="Times New Roman"/>
          <w:sz w:val="24"/>
          <w:szCs w:val="24"/>
        </w:rPr>
        <w:pPrChange w:id="739" w:author="User" w:date="2017-07-28T16:07:00Z">
          <w:pPr>
            <w:pStyle w:val="ListParagraph"/>
          </w:pPr>
        </w:pPrChange>
      </w:pPr>
      <w:ins w:id="740" w:author="User" w:date="2017-07-28T16:04:00Z">
        <w:r>
          <w:rPr>
            <w:rFonts w:ascii="Times New Roman" w:hAnsi="Times New Roman" w:cs="Times New Roman"/>
            <w:sz w:val="24"/>
            <w:szCs w:val="24"/>
          </w:rPr>
          <w:t>Private lender</w:t>
        </w:r>
      </w:ins>
    </w:p>
    <w:p w14:paraId="5B8FA4FE" w14:textId="77777777" w:rsidR="00D20FEE" w:rsidRDefault="00D20FEE">
      <w:pPr>
        <w:pStyle w:val="ListParagraph"/>
        <w:ind w:left="851"/>
        <w:rPr>
          <w:ins w:id="741" w:author="User" w:date="2017-07-28T16:07:00Z"/>
          <w:rFonts w:ascii="Times New Roman" w:hAnsi="Times New Roman" w:cs="Times New Roman"/>
          <w:sz w:val="24"/>
          <w:szCs w:val="24"/>
        </w:rPr>
        <w:pPrChange w:id="742" w:author="User" w:date="2017-07-28T16:07:00Z">
          <w:pPr>
            <w:pStyle w:val="ListParagraph"/>
          </w:pPr>
        </w:pPrChange>
      </w:pPr>
      <w:ins w:id="743" w:author="User" w:date="2017-07-28T16:07:00Z">
        <w:r>
          <w:rPr>
            <w:rFonts w:ascii="Times New Roman" w:hAnsi="Times New Roman" w:cs="Times New Roman"/>
            <w:sz w:val="24"/>
            <w:szCs w:val="24"/>
          </w:rPr>
          <w:t>Yes, No</w:t>
        </w:r>
      </w:ins>
    </w:p>
    <w:p w14:paraId="30B997F7" w14:textId="77777777" w:rsidR="00D20FEE" w:rsidRDefault="00D20FEE">
      <w:pPr>
        <w:pStyle w:val="ListParagraph"/>
        <w:ind w:left="851"/>
        <w:rPr>
          <w:ins w:id="744" w:author="User" w:date="2017-07-28T16:04:00Z"/>
          <w:rFonts w:ascii="Times New Roman" w:hAnsi="Times New Roman" w:cs="Times New Roman"/>
          <w:sz w:val="24"/>
          <w:szCs w:val="24"/>
        </w:rPr>
        <w:pPrChange w:id="745" w:author="User" w:date="2017-07-28T16:07:00Z">
          <w:pPr>
            <w:pStyle w:val="ListParagraph"/>
          </w:pPr>
        </w:pPrChange>
      </w:pPr>
    </w:p>
    <w:p w14:paraId="5B07A397" w14:textId="77777777" w:rsidR="00D20FEE" w:rsidRDefault="00D20FEE">
      <w:pPr>
        <w:pStyle w:val="ListParagraph"/>
        <w:numPr>
          <w:ilvl w:val="0"/>
          <w:numId w:val="1"/>
        </w:numPr>
        <w:ind w:left="851" w:hanging="567"/>
        <w:rPr>
          <w:ins w:id="746" w:author="User" w:date="2017-07-28T16:07:00Z"/>
          <w:rFonts w:ascii="Times New Roman" w:hAnsi="Times New Roman" w:cs="Times New Roman"/>
          <w:sz w:val="24"/>
          <w:szCs w:val="24"/>
        </w:rPr>
        <w:pPrChange w:id="747" w:author="User" w:date="2017-07-28T16:07:00Z">
          <w:pPr>
            <w:pStyle w:val="ListParagraph"/>
          </w:pPr>
        </w:pPrChange>
      </w:pPr>
      <w:ins w:id="748" w:author="User" w:date="2017-07-28T16:05:00Z">
        <w:r>
          <w:rPr>
            <w:rFonts w:ascii="Times New Roman" w:hAnsi="Times New Roman" w:cs="Times New Roman"/>
            <w:sz w:val="24"/>
            <w:szCs w:val="24"/>
          </w:rPr>
          <w:t>SHG</w:t>
        </w:r>
      </w:ins>
    </w:p>
    <w:p w14:paraId="4F1BAEEC" w14:textId="77777777" w:rsidR="00D20FEE" w:rsidRDefault="00D20FEE">
      <w:pPr>
        <w:pStyle w:val="ListParagraph"/>
        <w:ind w:left="851"/>
        <w:rPr>
          <w:ins w:id="749" w:author="User" w:date="2017-07-28T16:07:00Z"/>
          <w:rFonts w:ascii="Times New Roman" w:hAnsi="Times New Roman" w:cs="Times New Roman"/>
          <w:sz w:val="24"/>
          <w:szCs w:val="24"/>
        </w:rPr>
        <w:pPrChange w:id="750" w:author="User" w:date="2017-07-28T16:07:00Z">
          <w:pPr>
            <w:pStyle w:val="ListParagraph"/>
          </w:pPr>
        </w:pPrChange>
      </w:pPr>
      <w:ins w:id="751" w:author="User" w:date="2017-07-28T16:07:00Z">
        <w:r>
          <w:rPr>
            <w:rFonts w:ascii="Times New Roman" w:hAnsi="Times New Roman" w:cs="Times New Roman"/>
            <w:sz w:val="24"/>
            <w:szCs w:val="24"/>
          </w:rPr>
          <w:t>Yes, No</w:t>
        </w:r>
      </w:ins>
    </w:p>
    <w:p w14:paraId="7412701E" w14:textId="77777777" w:rsidR="00D20FEE" w:rsidRDefault="00D20FEE">
      <w:pPr>
        <w:pStyle w:val="ListParagraph"/>
        <w:ind w:left="851"/>
        <w:rPr>
          <w:ins w:id="752" w:author="User" w:date="2017-07-28T16:05:00Z"/>
          <w:rFonts w:ascii="Times New Roman" w:hAnsi="Times New Roman" w:cs="Times New Roman"/>
          <w:sz w:val="24"/>
          <w:szCs w:val="24"/>
        </w:rPr>
        <w:pPrChange w:id="753" w:author="User" w:date="2017-07-28T16:07:00Z">
          <w:pPr>
            <w:pStyle w:val="ListParagraph"/>
          </w:pPr>
        </w:pPrChange>
      </w:pPr>
    </w:p>
    <w:p w14:paraId="02642DAE" w14:textId="77777777" w:rsidR="00D20FEE" w:rsidRDefault="00D20FEE">
      <w:pPr>
        <w:pStyle w:val="ListParagraph"/>
        <w:numPr>
          <w:ilvl w:val="0"/>
          <w:numId w:val="1"/>
        </w:numPr>
        <w:ind w:left="851" w:hanging="567"/>
        <w:rPr>
          <w:ins w:id="754" w:author="User" w:date="2017-07-28T16:07:00Z"/>
          <w:rFonts w:ascii="Times New Roman" w:hAnsi="Times New Roman" w:cs="Times New Roman"/>
          <w:sz w:val="24"/>
          <w:szCs w:val="24"/>
        </w:rPr>
        <w:pPrChange w:id="755" w:author="User" w:date="2017-07-28T16:07:00Z">
          <w:pPr>
            <w:pStyle w:val="ListParagraph"/>
          </w:pPr>
        </w:pPrChange>
      </w:pPr>
      <w:ins w:id="756" w:author="User" w:date="2017-07-28T16:05:00Z">
        <w:r>
          <w:rPr>
            <w:rFonts w:ascii="Times New Roman" w:hAnsi="Times New Roman" w:cs="Times New Roman"/>
            <w:sz w:val="24"/>
            <w:szCs w:val="24"/>
          </w:rPr>
          <w:t>Relatives</w:t>
        </w:r>
      </w:ins>
    </w:p>
    <w:p w14:paraId="58392C93" w14:textId="77777777" w:rsidR="00D20FEE" w:rsidRDefault="00D20FEE">
      <w:pPr>
        <w:pStyle w:val="ListParagraph"/>
        <w:ind w:left="851"/>
        <w:rPr>
          <w:ins w:id="757" w:author="User" w:date="2017-07-28T16:05:00Z"/>
          <w:rFonts w:ascii="Times New Roman" w:hAnsi="Times New Roman" w:cs="Times New Roman"/>
          <w:sz w:val="24"/>
          <w:szCs w:val="24"/>
        </w:rPr>
        <w:pPrChange w:id="758" w:author="User" w:date="2017-07-28T16:07:00Z">
          <w:pPr>
            <w:pStyle w:val="ListParagraph"/>
          </w:pPr>
        </w:pPrChange>
      </w:pPr>
      <w:ins w:id="759" w:author="User" w:date="2017-07-28T16:07:00Z">
        <w:r>
          <w:rPr>
            <w:rFonts w:ascii="Times New Roman" w:hAnsi="Times New Roman" w:cs="Times New Roman"/>
            <w:sz w:val="24"/>
            <w:szCs w:val="24"/>
          </w:rPr>
          <w:t>Yes, No</w:t>
        </w:r>
      </w:ins>
    </w:p>
    <w:p w14:paraId="246FDE5F" w14:textId="77777777" w:rsidR="00D20FEE" w:rsidRPr="00D20FEE" w:rsidRDefault="00D20FEE">
      <w:pPr>
        <w:rPr>
          <w:ins w:id="760" w:author="User" w:date="2017-07-28T16:05:00Z"/>
          <w:rFonts w:ascii="Times New Roman" w:hAnsi="Times New Roman" w:cs="Times New Roman"/>
          <w:i/>
          <w:sz w:val="24"/>
          <w:szCs w:val="24"/>
          <w:rPrChange w:id="761" w:author="User" w:date="2017-07-28T16:05:00Z">
            <w:rPr>
              <w:ins w:id="762" w:author="User" w:date="2017-07-28T16:05:00Z"/>
            </w:rPr>
          </w:rPrChange>
        </w:rPr>
        <w:pPrChange w:id="763" w:author="User" w:date="2017-07-28T16:05:00Z">
          <w:pPr>
            <w:pStyle w:val="ListParagraph"/>
          </w:pPr>
        </w:pPrChange>
      </w:pPr>
      <w:ins w:id="764" w:author="User" w:date="2017-07-28T16:05:00Z">
        <w:r w:rsidRPr="00D20FEE">
          <w:rPr>
            <w:rFonts w:ascii="Times New Roman" w:hAnsi="Times New Roman" w:cs="Times New Roman"/>
            <w:i/>
            <w:sz w:val="24"/>
            <w:szCs w:val="24"/>
            <w:rPrChange w:id="765" w:author="User" w:date="2017-07-28T16:05:00Z">
              <w:rPr/>
            </w:rPrChange>
          </w:rPr>
          <w:t>Reasons for loan</w:t>
        </w:r>
      </w:ins>
    </w:p>
    <w:p w14:paraId="72B29A41" w14:textId="77777777" w:rsidR="00D20FEE" w:rsidRDefault="00D20FEE">
      <w:pPr>
        <w:pStyle w:val="ListParagraph"/>
        <w:numPr>
          <w:ilvl w:val="0"/>
          <w:numId w:val="1"/>
        </w:numPr>
        <w:ind w:hanging="578"/>
        <w:rPr>
          <w:ins w:id="766" w:author="User" w:date="2017-07-28T16:07:00Z"/>
          <w:rFonts w:ascii="Times New Roman" w:hAnsi="Times New Roman" w:cs="Times New Roman"/>
          <w:sz w:val="24"/>
          <w:szCs w:val="24"/>
        </w:rPr>
        <w:pPrChange w:id="767" w:author="User" w:date="2017-07-28T16:07:00Z">
          <w:pPr>
            <w:pStyle w:val="ListParagraph"/>
          </w:pPr>
        </w:pPrChange>
      </w:pPr>
      <w:ins w:id="768" w:author="User" w:date="2017-07-28T16:05:00Z">
        <w:r>
          <w:rPr>
            <w:rFonts w:ascii="Times New Roman" w:hAnsi="Times New Roman" w:cs="Times New Roman"/>
            <w:sz w:val="24"/>
            <w:szCs w:val="24"/>
          </w:rPr>
          <w:t>Loan for food</w:t>
        </w:r>
      </w:ins>
    </w:p>
    <w:p w14:paraId="48D4B536" w14:textId="77777777" w:rsidR="00D20FEE" w:rsidRDefault="00D20FEE">
      <w:pPr>
        <w:pStyle w:val="ListParagraph"/>
        <w:rPr>
          <w:ins w:id="769" w:author="User" w:date="2017-07-28T16:07:00Z"/>
          <w:rFonts w:ascii="Times New Roman" w:hAnsi="Times New Roman" w:cs="Times New Roman"/>
          <w:sz w:val="24"/>
          <w:szCs w:val="24"/>
        </w:rPr>
      </w:pPr>
      <w:ins w:id="770" w:author="User" w:date="2017-07-28T16:07:00Z">
        <w:r>
          <w:rPr>
            <w:rFonts w:ascii="Times New Roman" w:hAnsi="Times New Roman" w:cs="Times New Roman"/>
            <w:sz w:val="24"/>
            <w:szCs w:val="24"/>
          </w:rPr>
          <w:t>Yes, No</w:t>
        </w:r>
      </w:ins>
    </w:p>
    <w:p w14:paraId="2338AD5D" w14:textId="77777777" w:rsidR="00D20FEE" w:rsidRDefault="00D20FEE">
      <w:pPr>
        <w:pStyle w:val="ListParagraph"/>
        <w:rPr>
          <w:ins w:id="771" w:author="User" w:date="2017-07-28T16:05:00Z"/>
          <w:rFonts w:ascii="Times New Roman" w:hAnsi="Times New Roman" w:cs="Times New Roman"/>
          <w:sz w:val="24"/>
          <w:szCs w:val="24"/>
        </w:rPr>
      </w:pPr>
    </w:p>
    <w:p w14:paraId="505F8CF8" w14:textId="77777777" w:rsidR="00D20FEE" w:rsidRDefault="00D20FEE">
      <w:pPr>
        <w:pStyle w:val="ListParagraph"/>
        <w:numPr>
          <w:ilvl w:val="0"/>
          <w:numId w:val="1"/>
        </w:numPr>
        <w:ind w:hanging="578"/>
        <w:rPr>
          <w:ins w:id="772" w:author="User" w:date="2017-07-28T16:07:00Z"/>
          <w:rFonts w:ascii="Times New Roman" w:hAnsi="Times New Roman" w:cs="Times New Roman"/>
          <w:sz w:val="24"/>
          <w:szCs w:val="24"/>
        </w:rPr>
        <w:pPrChange w:id="773" w:author="User" w:date="2017-07-28T16:07:00Z">
          <w:pPr>
            <w:pStyle w:val="ListParagraph"/>
          </w:pPr>
        </w:pPrChange>
      </w:pPr>
      <w:ins w:id="774" w:author="User" w:date="2017-07-28T16:05:00Z">
        <w:r>
          <w:rPr>
            <w:rFonts w:ascii="Times New Roman" w:hAnsi="Times New Roman" w:cs="Times New Roman"/>
            <w:sz w:val="24"/>
            <w:szCs w:val="24"/>
          </w:rPr>
          <w:t>Loan for housing</w:t>
        </w:r>
      </w:ins>
    </w:p>
    <w:p w14:paraId="7CAFEB2B" w14:textId="77777777" w:rsidR="00D20FEE" w:rsidRDefault="00D20FEE">
      <w:pPr>
        <w:pStyle w:val="ListParagraph"/>
        <w:rPr>
          <w:ins w:id="775" w:author="User" w:date="2017-07-28T16:07:00Z"/>
          <w:rFonts w:ascii="Times New Roman" w:hAnsi="Times New Roman" w:cs="Times New Roman"/>
          <w:sz w:val="24"/>
          <w:szCs w:val="24"/>
        </w:rPr>
      </w:pPr>
      <w:ins w:id="776" w:author="User" w:date="2017-07-28T16:07:00Z">
        <w:r>
          <w:rPr>
            <w:rFonts w:ascii="Times New Roman" w:hAnsi="Times New Roman" w:cs="Times New Roman"/>
            <w:sz w:val="24"/>
            <w:szCs w:val="24"/>
          </w:rPr>
          <w:t>Yes, No</w:t>
        </w:r>
      </w:ins>
    </w:p>
    <w:p w14:paraId="03DDD21A" w14:textId="77777777" w:rsidR="00D20FEE" w:rsidRDefault="00D20FEE">
      <w:pPr>
        <w:pStyle w:val="ListParagraph"/>
        <w:rPr>
          <w:ins w:id="777" w:author="User" w:date="2017-07-28T16:05:00Z"/>
          <w:rFonts w:ascii="Times New Roman" w:hAnsi="Times New Roman" w:cs="Times New Roman"/>
          <w:sz w:val="24"/>
          <w:szCs w:val="24"/>
        </w:rPr>
      </w:pPr>
    </w:p>
    <w:p w14:paraId="6FD1DE20" w14:textId="77777777" w:rsidR="00D20FEE" w:rsidRDefault="00D20FEE">
      <w:pPr>
        <w:pStyle w:val="ListParagraph"/>
        <w:numPr>
          <w:ilvl w:val="0"/>
          <w:numId w:val="1"/>
        </w:numPr>
        <w:ind w:hanging="578"/>
        <w:rPr>
          <w:ins w:id="778" w:author="User" w:date="2017-07-28T16:07:00Z"/>
          <w:rFonts w:ascii="Times New Roman" w:hAnsi="Times New Roman" w:cs="Times New Roman"/>
          <w:sz w:val="24"/>
          <w:szCs w:val="24"/>
        </w:rPr>
        <w:pPrChange w:id="779" w:author="User" w:date="2017-07-28T16:07:00Z">
          <w:pPr>
            <w:pStyle w:val="ListParagraph"/>
          </w:pPr>
        </w:pPrChange>
      </w:pPr>
      <w:ins w:id="780" w:author="User" w:date="2017-07-28T16:05:00Z">
        <w:r>
          <w:rPr>
            <w:rFonts w:ascii="Times New Roman" w:hAnsi="Times New Roman" w:cs="Times New Roman"/>
            <w:sz w:val="24"/>
            <w:szCs w:val="24"/>
          </w:rPr>
          <w:t>Loan for household items</w:t>
        </w:r>
      </w:ins>
    </w:p>
    <w:p w14:paraId="614351AE" w14:textId="77777777" w:rsidR="00D20FEE" w:rsidRDefault="00D20FEE">
      <w:pPr>
        <w:pStyle w:val="ListParagraph"/>
        <w:rPr>
          <w:ins w:id="781" w:author="User" w:date="2017-07-28T16:07:00Z"/>
          <w:rFonts w:ascii="Times New Roman" w:hAnsi="Times New Roman" w:cs="Times New Roman"/>
          <w:sz w:val="24"/>
          <w:szCs w:val="24"/>
        </w:rPr>
      </w:pPr>
      <w:ins w:id="782" w:author="User" w:date="2017-07-28T16:07:00Z">
        <w:r>
          <w:rPr>
            <w:rFonts w:ascii="Times New Roman" w:hAnsi="Times New Roman" w:cs="Times New Roman"/>
            <w:sz w:val="24"/>
            <w:szCs w:val="24"/>
          </w:rPr>
          <w:t>Yes, No</w:t>
        </w:r>
      </w:ins>
    </w:p>
    <w:p w14:paraId="6EA17B51" w14:textId="77777777" w:rsidR="00D20FEE" w:rsidRDefault="00D20FEE">
      <w:pPr>
        <w:pStyle w:val="ListParagraph"/>
        <w:rPr>
          <w:ins w:id="783" w:author="User" w:date="2017-07-28T16:05:00Z"/>
          <w:rFonts w:ascii="Times New Roman" w:hAnsi="Times New Roman" w:cs="Times New Roman"/>
          <w:sz w:val="24"/>
          <w:szCs w:val="24"/>
        </w:rPr>
      </w:pPr>
    </w:p>
    <w:p w14:paraId="4404BCF9" w14:textId="77777777" w:rsidR="00D20FEE" w:rsidRDefault="00D20FEE">
      <w:pPr>
        <w:pStyle w:val="ListParagraph"/>
        <w:numPr>
          <w:ilvl w:val="0"/>
          <w:numId w:val="1"/>
        </w:numPr>
        <w:ind w:hanging="578"/>
        <w:rPr>
          <w:ins w:id="784" w:author="User" w:date="2017-07-28T16:07:00Z"/>
          <w:rFonts w:ascii="Times New Roman" w:hAnsi="Times New Roman" w:cs="Times New Roman"/>
          <w:sz w:val="24"/>
          <w:szCs w:val="24"/>
        </w:rPr>
        <w:pPrChange w:id="785" w:author="User" w:date="2017-07-28T16:07:00Z">
          <w:pPr>
            <w:pStyle w:val="ListParagraph"/>
          </w:pPr>
        </w:pPrChange>
      </w:pPr>
      <w:ins w:id="786" w:author="User" w:date="2017-07-28T16:05:00Z">
        <w:r>
          <w:rPr>
            <w:rFonts w:ascii="Times New Roman" w:hAnsi="Times New Roman" w:cs="Times New Roman"/>
            <w:sz w:val="24"/>
            <w:szCs w:val="24"/>
          </w:rPr>
          <w:t xml:space="preserve">Loan for education </w:t>
        </w:r>
      </w:ins>
    </w:p>
    <w:p w14:paraId="04D281B0" w14:textId="77777777" w:rsidR="00D20FEE" w:rsidRDefault="00D20FEE">
      <w:pPr>
        <w:pStyle w:val="ListParagraph"/>
        <w:rPr>
          <w:ins w:id="787" w:author="User" w:date="2017-07-28T16:07:00Z"/>
          <w:rFonts w:ascii="Times New Roman" w:hAnsi="Times New Roman" w:cs="Times New Roman"/>
          <w:sz w:val="24"/>
          <w:szCs w:val="24"/>
        </w:rPr>
      </w:pPr>
      <w:ins w:id="788" w:author="User" w:date="2017-07-28T16:07:00Z">
        <w:r>
          <w:rPr>
            <w:rFonts w:ascii="Times New Roman" w:hAnsi="Times New Roman" w:cs="Times New Roman"/>
            <w:sz w:val="24"/>
            <w:szCs w:val="24"/>
          </w:rPr>
          <w:t>Yes, No</w:t>
        </w:r>
      </w:ins>
    </w:p>
    <w:p w14:paraId="1AC5FFA0" w14:textId="77777777" w:rsidR="00D20FEE" w:rsidRDefault="00D20FEE">
      <w:pPr>
        <w:pStyle w:val="ListParagraph"/>
        <w:rPr>
          <w:ins w:id="789" w:author="User" w:date="2017-07-28T16:05:00Z"/>
          <w:rFonts w:ascii="Times New Roman" w:hAnsi="Times New Roman" w:cs="Times New Roman"/>
          <w:sz w:val="24"/>
          <w:szCs w:val="24"/>
        </w:rPr>
      </w:pPr>
    </w:p>
    <w:p w14:paraId="38EC69ED" w14:textId="77777777" w:rsidR="00D20FEE" w:rsidRDefault="00D20FEE">
      <w:pPr>
        <w:pStyle w:val="ListParagraph"/>
        <w:numPr>
          <w:ilvl w:val="0"/>
          <w:numId w:val="1"/>
        </w:numPr>
        <w:ind w:hanging="578"/>
        <w:rPr>
          <w:ins w:id="790" w:author="User" w:date="2017-07-28T16:07:00Z"/>
          <w:rFonts w:ascii="Times New Roman" w:hAnsi="Times New Roman" w:cs="Times New Roman"/>
          <w:sz w:val="24"/>
          <w:szCs w:val="24"/>
        </w:rPr>
        <w:pPrChange w:id="791" w:author="User" w:date="2017-07-28T16:07:00Z">
          <w:pPr>
            <w:pStyle w:val="ListParagraph"/>
          </w:pPr>
        </w:pPrChange>
      </w:pPr>
      <w:ins w:id="792" w:author="User" w:date="2017-07-28T16:05:00Z">
        <w:r>
          <w:rPr>
            <w:rFonts w:ascii="Times New Roman" w:hAnsi="Times New Roman" w:cs="Times New Roman"/>
            <w:sz w:val="24"/>
            <w:szCs w:val="24"/>
          </w:rPr>
          <w:t xml:space="preserve">Loan for hospitalisation </w:t>
        </w:r>
      </w:ins>
    </w:p>
    <w:p w14:paraId="60A889E7" w14:textId="77777777" w:rsidR="00D20FEE" w:rsidRDefault="00D20FEE">
      <w:pPr>
        <w:pStyle w:val="ListParagraph"/>
        <w:rPr>
          <w:ins w:id="793" w:author="User" w:date="2017-07-28T16:07:00Z"/>
          <w:rFonts w:ascii="Times New Roman" w:hAnsi="Times New Roman" w:cs="Times New Roman"/>
          <w:sz w:val="24"/>
          <w:szCs w:val="24"/>
        </w:rPr>
      </w:pPr>
      <w:ins w:id="794" w:author="User" w:date="2017-07-28T16:07:00Z">
        <w:r>
          <w:rPr>
            <w:rFonts w:ascii="Times New Roman" w:hAnsi="Times New Roman" w:cs="Times New Roman"/>
            <w:sz w:val="24"/>
            <w:szCs w:val="24"/>
          </w:rPr>
          <w:t>Yes, No</w:t>
        </w:r>
      </w:ins>
    </w:p>
    <w:p w14:paraId="3CBF56D5" w14:textId="77777777" w:rsidR="00D20FEE" w:rsidRDefault="00D20FEE">
      <w:pPr>
        <w:pStyle w:val="ListParagraph"/>
        <w:rPr>
          <w:ins w:id="795" w:author="User" w:date="2017-07-28T16:05:00Z"/>
          <w:rFonts w:ascii="Times New Roman" w:hAnsi="Times New Roman" w:cs="Times New Roman"/>
          <w:sz w:val="24"/>
          <w:szCs w:val="24"/>
        </w:rPr>
      </w:pPr>
    </w:p>
    <w:p w14:paraId="13730325" w14:textId="77777777" w:rsidR="00D20FEE" w:rsidRDefault="00D20FEE">
      <w:pPr>
        <w:pStyle w:val="ListParagraph"/>
        <w:numPr>
          <w:ilvl w:val="0"/>
          <w:numId w:val="1"/>
        </w:numPr>
        <w:ind w:hanging="578"/>
        <w:rPr>
          <w:ins w:id="796" w:author="User" w:date="2017-07-28T16:08:00Z"/>
          <w:rFonts w:ascii="Times New Roman" w:hAnsi="Times New Roman" w:cs="Times New Roman"/>
          <w:sz w:val="24"/>
          <w:szCs w:val="24"/>
        </w:rPr>
        <w:pPrChange w:id="797" w:author="User" w:date="2017-07-28T16:07:00Z">
          <w:pPr>
            <w:pStyle w:val="ListParagraph"/>
          </w:pPr>
        </w:pPrChange>
      </w:pPr>
      <w:ins w:id="798" w:author="User" w:date="2017-07-28T16:06:00Z">
        <w:r>
          <w:rPr>
            <w:rFonts w:ascii="Times New Roman" w:hAnsi="Times New Roman" w:cs="Times New Roman"/>
            <w:sz w:val="24"/>
            <w:szCs w:val="24"/>
          </w:rPr>
          <w:t>Loan for profession</w:t>
        </w:r>
      </w:ins>
    </w:p>
    <w:p w14:paraId="3E4C6D25" w14:textId="77777777" w:rsidR="00D20FEE" w:rsidRDefault="00D20FEE">
      <w:pPr>
        <w:pStyle w:val="ListParagraph"/>
        <w:rPr>
          <w:ins w:id="799" w:author="User" w:date="2017-07-28T16:08:00Z"/>
          <w:rFonts w:ascii="Times New Roman" w:hAnsi="Times New Roman" w:cs="Times New Roman"/>
          <w:sz w:val="24"/>
          <w:szCs w:val="24"/>
        </w:rPr>
      </w:pPr>
      <w:ins w:id="800" w:author="User" w:date="2017-07-28T16:08:00Z">
        <w:r>
          <w:rPr>
            <w:rFonts w:ascii="Times New Roman" w:hAnsi="Times New Roman" w:cs="Times New Roman"/>
            <w:sz w:val="24"/>
            <w:szCs w:val="24"/>
          </w:rPr>
          <w:t>Yes, No</w:t>
        </w:r>
      </w:ins>
    </w:p>
    <w:p w14:paraId="150401F4" w14:textId="77777777" w:rsidR="00D20FEE" w:rsidRDefault="00D20FEE">
      <w:pPr>
        <w:pStyle w:val="ListParagraph"/>
        <w:rPr>
          <w:ins w:id="801" w:author="User" w:date="2017-07-28T16:06:00Z"/>
          <w:rFonts w:ascii="Times New Roman" w:hAnsi="Times New Roman" w:cs="Times New Roman"/>
          <w:sz w:val="24"/>
          <w:szCs w:val="24"/>
        </w:rPr>
      </w:pPr>
    </w:p>
    <w:p w14:paraId="55CBBB7D" w14:textId="77777777" w:rsidR="00D20FEE" w:rsidRDefault="00D20FEE">
      <w:pPr>
        <w:pStyle w:val="ListParagraph"/>
        <w:numPr>
          <w:ilvl w:val="0"/>
          <w:numId w:val="1"/>
        </w:numPr>
        <w:ind w:hanging="578"/>
        <w:rPr>
          <w:ins w:id="802" w:author="User" w:date="2017-07-28T16:08:00Z"/>
          <w:rFonts w:ascii="Times New Roman" w:hAnsi="Times New Roman" w:cs="Times New Roman"/>
          <w:sz w:val="24"/>
          <w:szCs w:val="24"/>
        </w:rPr>
        <w:pPrChange w:id="803" w:author="User" w:date="2017-07-28T16:07:00Z">
          <w:pPr>
            <w:pStyle w:val="ListParagraph"/>
          </w:pPr>
        </w:pPrChange>
      </w:pPr>
      <w:ins w:id="804" w:author="User" w:date="2017-07-28T16:06:00Z">
        <w:r>
          <w:rPr>
            <w:rFonts w:ascii="Times New Roman" w:hAnsi="Times New Roman" w:cs="Times New Roman"/>
            <w:sz w:val="24"/>
            <w:szCs w:val="24"/>
          </w:rPr>
          <w:t>Loan for functions</w:t>
        </w:r>
      </w:ins>
    </w:p>
    <w:p w14:paraId="03E4A00D" w14:textId="77777777" w:rsidR="00D20FEE" w:rsidRDefault="00D20FEE">
      <w:pPr>
        <w:pStyle w:val="ListParagraph"/>
        <w:rPr>
          <w:ins w:id="805" w:author="User" w:date="2017-07-28T16:08:00Z"/>
          <w:rFonts w:ascii="Times New Roman" w:hAnsi="Times New Roman" w:cs="Times New Roman"/>
          <w:sz w:val="24"/>
          <w:szCs w:val="24"/>
        </w:rPr>
      </w:pPr>
      <w:ins w:id="806" w:author="User" w:date="2017-07-28T16:08:00Z">
        <w:r>
          <w:rPr>
            <w:rFonts w:ascii="Times New Roman" w:hAnsi="Times New Roman" w:cs="Times New Roman"/>
            <w:sz w:val="24"/>
            <w:szCs w:val="24"/>
          </w:rPr>
          <w:t>Yes, No</w:t>
        </w:r>
      </w:ins>
    </w:p>
    <w:p w14:paraId="74DCCCF0" w14:textId="77777777" w:rsidR="00D20FEE" w:rsidRDefault="00D20FEE">
      <w:pPr>
        <w:pStyle w:val="ListParagraph"/>
        <w:rPr>
          <w:ins w:id="807" w:author="User" w:date="2017-07-28T16:06:00Z"/>
          <w:rFonts w:ascii="Times New Roman" w:hAnsi="Times New Roman" w:cs="Times New Roman"/>
          <w:sz w:val="24"/>
          <w:szCs w:val="24"/>
        </w:rPr>
      </w:pPr>
    </w:p>
    <w:p w14:paraId="55AF188F" w14:textId="77777777" w:rsidR="00BB057B" w:rsidRDefault="00D20FEE">
      <w:pPr>
        <w:pStyle w:val="ListParagraph"/>
        <w:numPr>
          <w:ilvl w:val="0"/>
          <w:numId w:val="1"/>
        </w:numPr>
        <w:ind w:hanging="578"/>
        <w:rPr>
          <w:ins w:id="808" w:author="User" w:date="2017-07-28T16:08:00Z"/>
          <w:rFonts w:ascii="Times New Roman" w:hAnsi="Times New Roman" w:cs="Times New Roman"/>
          <w:sz w:val="24"/>
          <w:szCs w:val="24"/>
        </w:rPr>
        <w:pPrChange w:id="809" w:author="User" w:date="2017-07-28T16:07:00Z">
          <w:pPr>
            <w:pStyle w:val="ListParagraph"/>
          </w:pPr>
        </w:pPrChange>
      </w:pPr>
      <w:ins w:id="810" w:author="User" w:date="2017-07-28T16:06:00Z">
        <w:r>
          <w:rPr>
            <w:rFonts w:ascii="Times New Roman" w:hAnsi="Times New Roman" w:cs="Times New Roman"/>
            <w:sz w:val="24"/>
            <w:szCs w:val="24"/>
          </w:rPr>
          <w:t>Loan for marriage</w:t>
        </w:r>
      </w:ins>
      <w:del w:id="811" w:author="User" w:date="2017-07-28T16:03:00Z">
        <w:r w:rsidR="00BB057B" w:rsidRPr="00D20FEE" w:rsidDel="00D20FEE">
          <w:rPr>
            <w:rFonts w:ascii="Times New Roman" w:hAnsi="Times New Roman" w:cs="Times New Roman"/>
            <w:sz w:val="24"/>
            <w:szCs w:val="24"/>
            <w:rPrChange w:id="812" w:author="User" w:date="2017-07-28T16:04:00Z">
              <w:rPr/>
            </w:rPrChange>
          </w:rPr>
          <w:delText xml:space="preserve">other </w:delText>
        </w:r>
      </w:del>
    </w:p>
    <w:p w14:paraId="394E0C14" w14:textId="77777777" w:rsidR="00D20FEE" w:rsidRPr="00D20FEE" w:rsidRDefault="00D20FEE">
      <w:pPr>
        <w:pStyle w:val="ListParagraph"/>
        <w:rPr>
          <w:rFonts w:ascii="Times New Roman" w:hAnsi="Times New Roman" w:cs="Times New Roman"/>
          <w:sz w:val="24"/>
          <w:szCs w:val="24"/>
          <w:rPrChange w:id="813" w:author="User" w:date="2017-07-28T16:04:00Z">
            <w:rPr/>
          </w:rPrChange>
        </w:rPr>
      </w:pPr>
      <w:ins w:id="814" w:author="User" w:date="2017-07-28T16:08:00Z">
        <w:r>
          <w:rPr>
            <w:rFonts w:ascii="Times New Roman" w:hAnsi="Times New Roman" w:cs="Times New Roman"/>
            <w:sz w:val="24"/>
            <w:szCs w:val="24"/>
          </w:rPr>
          <w:t>Yes, No</w:t>
        </w:r>
      </w:ins>
    </w:p>
    <w:p w14:paraId="023224D9" w14:textId="77777777" w:rsidR="00BB057B" w:rsidRDefault="00BB057B">
      <w:pPr>
        <w:pStyle w:val="ListParagraph"/>
        <w:ind w:left="567"/>
        <w:rPr>
          <w:rFonts w:ascii="Times New Roman" w:hAnsi="Times New Roman" w:cs="Times New Roman"/>
          <w:sz w:val="24"/>
          <w:szCs w:val="24"/>
        </w:rPr>
        <w:pPrChange w:id="815" w:author="User" w:date="2017-07-28T16:02:00Z">
          <w:pPr>
            <w:pStyle w:val="ListParagraph"/>
          </w:pPr>
        </w:pPrChange>
      </w:pPr>
    </w:p>
    <w:p w14:paraId="58BC5A8B" w14:textId="77777777" w:rsidR="008943A2" w:rsidRDefault="008943A2">
      <w:pPr>
        <w:pStyle w:val="ListParagraph"/>
        <w:numPr>
          <w:ilvl w:val="0"/>
          <w:numId w:val="1"/>
        </w:numPr>
        <w:ind w:left="567"/>
        <w:rPr>
          <w:rFonts w:ascii="Times New Roman" w:hAnsi="Times New Roman" w:cs="Times New Roman"/>
          <w:sz w:val="24"/>
          <w:szCs w:val="24"/>
        </w:rPr>
        <w:pPrChange w:id="816" w:author="User" w:date="2017-07-28T16:02:00Z">
          <w:pPr>
            <w:pStyle w:val="ListParagraph"/>
            <w:numPr>
              <w:numId w:val="4"/>
            </w:numPr>
            <w:ind w:hanging="360"/>
          </w:pPr>
        </w:pPrChange>
      </w:pPr>
      <w:r>
        <w:rPr>
          <w:rFonts w:ascii="Times New Roman" w:hAnsi="Times New Roman" w:cs="Times New Roman"/>
          <w:sz w:val="24"/>
          <w:szCs w:val="24"/>
        </w:rPr>
        <w:t>Do you have any debts?</w:t>
      </w:r>
    </w:p>
    <w:p w14:paraId="4CEA6BCD" w14:textId="77777777" w:rsidR="00BB057B" w:rsidRDefault="00BB057B">
      <w:pPr>
        <w:pStyle w:val="ListParagraph"/>
        <w:ind w:left="567"/>
        <w:rPr>
          <w:rFonts w:ascii="Times New Roman" w:hAnsi="Times New Roman" w:cs="Times New Roman"/>
          <w:sz w:val="24"/>
          <w:szCs w:val="24"/>
        </w:rPr>
        <w:pPrChange w:id="817" w:author="User" w:date="2017-07-28T16:02:00Z">
          <w:pPr>
            <w:pStyle w:val="ListParagraph"/>
          </w:pPr>
        </w:pPrChange>
      </w:pPr>
      <w:r>
        <w:rPr>
          <w:rFonts w:ascii="Times New Roman" w:hAnsi="Times New Roman" w:cs="Times New Roman"/>
          <w:sz w:val="24"/>
          <w:szCs w:val="24"/>
        </w:rPr>
        <w:sym w:font="Wingdings" w:char="F0FE"/>
      </w:r>
    </w:p>
    <w:p w14:paraId="58367821" w14:textId="77777777" w:rsidR="00BB057B" w:rsidRDefault="00BB057B">
      <w:pPr>
        <w:pStyle w:val="ListParagraph"/>
        <w:ind w:left="567"/>
        <w:rPr>
          <w:rFonts w:ascii="Times New Roman" w:hAnsi="Times New Roman" w:cs="Times New Roman"/>
          <w:sz w:val="24"/>
          <w:szCs w:val="24"/>
        </w:rPr>
        <w:pPrChange w:id="818" w:author="User" w:date="2017-07-28T16:02:00Z">
          <w:pPr>
            <w:pStyle w:val="ListParagraph"/>
          </w:pPr>
        </w:pPrChange>
      </w:pPr>
    </w:p>
    <w:p w14:paraId="3CAB6FF7" w14:textId="77777777" w:rsidR="008943A2" w:rsidRDefault="008943A2">
      <w:pPr>
        <w:pStyle w:val="ListParagraph"/>
        <w:numPr>
          <w:ilvl w:val="0"/>
          <w:numId w:val="1"/>
        </w:numPr>
        <w:ind w:left="567"/>
        <w:rPr>
          <w:rFonts w:ascii="Times New Roman" w:hAnsi="Times New Roman" w:cs="Times New Roman"/>
          <w:sz w:val="24"/>
          <w:szCs w:val="24"/>
        </w:rPr>
        <w:pPrChange w:id="819" w:author="User" w:date="2017-07-28T16:02:00Z">
          <w:pPr>
            <w:pStyle w:val="ListParagraph"/>
            <w:numPr>
              <w:numId w:val="4"/>
            </w:numPr>
            <w:ind w:hanging="360"/>
          </w:pPr>
        </w:pPrChange>
      </w:pPr>
      <w:r>
        <w:rPr>
          <w:rFonts w:ascii="Times New Roman" w:hAnsi="Times New Roman" w:cs="Times New Roman"/>
          <w:sz w:val="24"/>
          <w:szCs w:val="24"/>
        </w:rPr>
        <w:t>If yes, what is the reason for your debt?</w:t>
      </w:r>
    </w:p>
    <w:p w14:paraId="17F338BD" w14:textId="77777777" w:rsidR="00BB057B" w:rsidRDefault="00BB057B">
      <w:pPr>
        <w:pStyle w:val="ListParagraph"/>
        <w:ind w:left="567"/>
        <w:rPr>
          <w:rFonts w:ascii="Times New Roman" w:hAnsi="Times New Roman" w:cs="Times New Roman"/>
          <w:sz w:val="24"/>
          <w:szCs w:val="24"/>
        </w:rPr>
        <w:pPrChange w:id="820" w:author="User" w:date="2017-07-28T16:02:00Z">
          <w:pPr>
            <w:pStyle w:val="ListParagraph"/>
          </w:pPr>
        </w:pPrChange>
      </w:pPr>
      <w:r>
        <w:rPr>
          <w:rFonts w:ascii="Times New Roman" w:hAnsi="Times New Roman" w:cs="Times New Roman"/>
          <w:sz w:val="24"/>
          <w:szCs w:val="24"/>
        </w:rPr>
        <w:t xml:space="preserve">-, food, housing, education, medicines, profession, functions, other </w:t>
      </w:r>
    </w:p>
    <w:p w14:paraId="68D4749D" w14:textId="77777777" w:rsidR="00BB057B" w:rsidRDefault="00BB057B">
      <w:pPr>
        <w:pStyle w:val="ListParagraph"/>
        <w:ind w:left="567"/>
        <w:rPr>
          <w:ins w:id="821" w:author="User" w:date="2017-07-28T16:08:00Z"/>
          <w:rFonts w:ascii="Times New Roman" w:hAnsi="Times New Roman" w:cs="Times New Roman"/>
          <w:sz w:val="24"/>
          <w:szCs w:val="24"/>
        </w:rPr>
        <w:pPrChange w:id="822" w:author="User" w:date="2017-07-28T16:02:00Z">
          <w:pPr>
            <w:pStyle w:val="ListParagraph"/>
          </w:pPr>
        </w:pPrChange>
      </w:pPr>
    </w:p>
    <w:p w14:paraId="398A8F97" w14:textId="77777777" w:rsidR="00D20FEE" w:rsidRDefault="00D20FEE">
      <w:pPr>
        <w:pStyle w:val="ListParagraph"/>
        <w:numPr>
          <w:ilvl w:val="0"/>
          <w:numId w:val="1"/>
        </w:numPr>
        <w:rPr>
          <w:ins w:id="823" w:author="User" w:date="2017-07-28T16:09:00Z"/>
          <w:rFonts w:ascii="Times New Roman" w:hAnsi="Times New Roman" w:cs="Times New Roman"/>
          <w:sz w:val="24"/>
          <w:szCs w:val="24"/>
        </w:rPr>
        <w:pPrChange w:id="824" w:author="User" w:date="2017-07-28T16:08:00Z">
          <w:pPr>
            <w:pStyle w:val="ListParagraph"/>
          </w:pPr>
        </w:pPrChange>
      </w:pPr>
      <w:ins w:id="825" w:author="User" w:date="2017-07-28T16:08:00Z">
        <w:r>
          <w:rPr>
            <w:rFonts w:ascii="Times New Roman" w:hAnsi="Times New Roman" w:cs="Times New Roman"/>
            <w:sz w:val="24"/>
            <w:szCs w:val="24"/>
          </w:rPr>
          <w:t xml:space="preserve">Total debt </w:t>
        </w:r>
      </w:ins>
    </w:p>
    <w:p w14:paraId="13B3648E" w14:textId="77777777" w:rsidR="00191534" w:rsidRDefault="00191534">
      <w:pPr>
        <w:pStyle w:val="ListParagraph"/>
        <w:ind w:left="644"/>
        <w:rPr>
          <w:ins w:id="826" w:author="User" w:date="2017-07-28T16:09:00Z"/>
          <w:rFonts w:ascii="Times New Roman" w:hAnsi="Times New Roman" w:cs="Times New Roman"/>
          <w:sz w:val="24"/>
          <w:szCs w:val="24"/>
        </w:rPr>
        <w:pPrChange w:id="827" w:author="User" w:date="2017-07-28T16:09:00Z">
          <w:pPr>
            <w:pStyle w:val="ListParagraph"/>
            <w:numPr>
              <w:numId w:val="1"/>
            </w:numPr>
            <w:ind w:left="644" w:hanging="360"/>
          </w:pPr>
        </w:pPrChange>
      </w:pPr>
      <w:ins w:id="828" w:author="User" w:date="2017-07-28T16:09:00Z">
        <w:r>
          <w:rPr>
            <w:rFonts w:ascii="Times New Roman" w:hAnsi="Times New Roman" w:cs="Times New Roman"/>
            <w:sz w:val="24"/>
            <w:szCs w:val="24"/>
          </w:rPr>
          <w:t>______________</w:t>
        </w:r>
      </w:ins>
    </w:p>
    <w:p w14:paraId="6425671D" w14:textId="77777777" w:rsidR="00D20FEE" w:rsidRDefault="00D20FEE">
      <w:pPr>
        <w:pStyle w:val="ListParagraph"/>
        <w:rPr>
          <w:rFonts w:ascii="Times New Roman" w:hAnsi="Times New Roman" w:cs="Times New Roman"/>
          <w:sz w:val="24"/>
          <w:szCs w:val="24"/>
        </w:rPr>
      </w:pPr>
    </w:p>
    <w:p w14:paraId="09F1A0F9" w14:textId="77777777" w:rsidR="00BB057B" w:rsidRDefault="008943A2">
      <w:pPr>
        <w:pStyle w:val="ListParagraph"/>
        <w:numPr>
          <w:ilvl w:val="0"/>
          <w:numId w:val="1"/>
        </w:numPr>
        <w:ind w:left="567"/>
        <w:rPr>
          <w:rFonts w:ascii="Times New Roman" w:hAnsi="Times New Roman" w:cs="Times New Roman"/>
          <w:sz w:val="24"/>
          <w:szCs w:val="24"/>
        </w:rPr>
        <w:pPrChange w:id="829" w:author="User" w:date="2017-07-28T16:02:00Z">
          <w:pPr>
            <w:pStyle w:val="ListParagraph"/>
            <w:numPr>
              <w:numId w:val="4"/>
            </w:numPr>
            <w:ind w:hanging="360"/>
          </w:pPr>
        </w:pPrChange>
      </w:pPr>
      <w:r>
        <w:rPr>
          <w:rFonts w:ascii="Times New Roman" w:hAnsi="Times New Roman" w:cs="Times New Roman"/>
          <w:sz w:val="24"/>
          <w:szCs w:val="24"/>
        </w:rPr>
        <w:t>Are any family me</w:t>
      </w:r>
      <w:r w:rsidR="00BB057B">
        <w:rPr>
          <w:rFonts w:ascii="Times New Roman" w:hAnsi="Times New Roman" w:cs="Times New Roman"/>
          <w:sz w:val="24"/>
          <w:szCs w:val="24"/>
        </w:rPr>
        <w:t>mbers addicted to any substance?</w:t>
      </w:r>
    </w:p>
    <w:p w14:paraId="15B93758" w14:textId="77777777" w:rsidR="00BB057B" w:rsidRDefault="00BB057B">
      <w:pPr>
        <w:pStyle w:val="ListParagraph"/>
        <w:ind w:left="567"/>
        <w:rPr>
          <w:rFonts w:ascii="Times New Roman" w:hAnsi="Times New Roman" w:cs="Times New Roman"/>
          <w:sz w:val="24"/>
          <w:szCs w:val="24"/>
        </w:rPr>
        <w:pPrChange w:id="830" w:author="User" w:date="2017-07-28T16:02:00Z">
          <w:pPr>
            <w:pStyle w:val="ListParagraph"/>
          </w:pPr>
        </w:pPrChange>
      </w:pPr>
      <w:r>
        <w:rPr>
          <w:rFonts w:ascii="Times New Roman" w:hAnsi="Times New Roman" w:cs="Times New Roman"/>
          <w:sz w:val="24"/>
          <w:szCs w:val="24"/>
        </w:rPr>
        <w:t>-, alcohol, other</w:t>
      </w:r>
    </w:p>
    <w:p w14:paraId="7D8CD7FF" w14:textId="77777777" w:rsidR="00BB057B" w:rsidRPr="00BB057B" w:rsidRDefault="00BB057B">
      <w:pPr>
        <w:pStyle w:val="ListParagraph"/>
        <w:ind w:left="567"/>
        <w:rPr>
          <w:rFonts w:ascii="Times New Roman" w:hAnsi="Times New Roman" w:cs="Times New Roman"/>
          <w:sz w:val="24"/>
          <w:szCs w:val="24"/>
        </w:rPr>
        <w:pPrChange w:id="831" w:author="User" w:date="2017-07-28T16:02:00Z">
          <w:pPr>
            <w:pStyle w:val="ListParagraph"/>
          </w:pPr>
        </w:pPrChange>
      </w:pPr>
    </w:p>
    <w:p w14:paraId="1F475836" w14:textId="77777777" w:rsidR="00AB09F1" w:rsidRDefault="00AB09F1">
      <w:pPr>
        <w:pStyle w:val="ListParagraph"/>
        <w:numPr>
          <w:ilvl w:val="0"/>
          <w:numId w:val="1"/>
        </w:numPr>
        <w:ind w:left="567"/>
        <w:rPr>
          <w:rFonts w:ascii="Times New Roman" w:hAnsi="Times New Roman" w:cs="Times New Roman"/>
          <w:sz w:val="24"/>
          <w:szCs w:val="24"/>
        </w:rPr>
        <w:pPrChange w:id="832" w:author="User" w:date="2017-07-28T16:02:00Z">
          <w:pPr>
            <w:pStyle w:val="ListParagraph"/>
            <w:numPr>
              <w:numId w:val="4"/>
            </w:numPr>
            <w:ind w:hanging="360"/>
          </w:pPr>
        </w:pPrChange>
      </w:pPr>
      <w:r>
        <w:rPr>
          <w:rFonts w:ascii="Times New Roman" w:hAnsi="Times New Roman" w:cs="Times New Roman"/>
          <w:sz w:val="24"/>
          <w:szCs w:val="24"/>
        </w:rPr>
        <w:t>Who is addicted?</w:t>
      </w:r>
    </w:p>
    <w:p w14:paraId="0F0FCBCA" w14:textId="77777777" w:rsidR="00BB057B" w:rsidRDefault="00EB344F">
      <w:pPr>
        <w:pStyle w:val="ListParagraph"/>
        <w:ind w:left="567"/>
        <w:rPr>
          <w:rFonts w:ascii="Times New Roman" w:hAnsi="Times New Roman" w:cs="Times New Roman"/>
          <w:sz w:val="24"/>
          <w:szCs w:val="24"/>
        </w:rPr>
        <w:pPrChange w:id="833" w:author="User" w:date="2017-07-28T16:02:00Z">
          <w:pPr>
            <w:pStyle w:val="ListParagraph"/>
          </w:pPr>
        </w:pPrChange>
      </w:pPr>
      <w:r>
        <w:rPr>
          <w:rFonts w:ascii="Times New Roman" w:hAnsi="Times New Roman" w:cs="Times New Roman"/>
          <w:sz w:val="24"/>
          <w:szCs w:val="24"/>
        </w:rPr>
        <w:t>______________</w:t>
      </w:r>
    </w:p>
    <w:p w14:paraId="6C09B263" w14:textId="77777777" w:rsidR="00EB344F" w:rsidRDefault="00EB344F">
      <w:pPr>
        <w:pStyle w:val="ListParagraph"/>
        <w:ind w:left="567"/>
        <w:rPr>
          <w:rFonts w:ascii="Times New Roman" w:hAnsi="Times New Roman" w:cs="Times New Roman"/>
          <w:sz w:val="24"/>
          <w:szCs w:val="24"/>
        </w:rPr>
        <w:pPrChange w:id="834" w:author="User" w:date="2017-07-28T16:02:00Z">
          <w:pPr>
            <w:pStyle w:val="ListParagraph"/>
          </w:pPr>
        </w:pPrChange>
      </w:pPr>
    </w:p>
    <w:p w14:paraId="4B0D6E09" w14:textId="77777777" w:rsidR="00AB09F1" w:rsidRDefault="00AB09F1">
      <w:pPr>
        <w:pStyle w:val="ListParagraph"/>
        <w:numPr>
          <w:ilvl w:val="0"/>
          <w:numId w:val="1"/>
        </w:numPr>
        <w:ind w:left="567"/>
        <w:rPr>
          <w:rFonts w:ascii="Times New Roman" w:hAnsi="Times New Roman" w:cs="Times New Roman"/>
          <w:sz w:val="24"/>
          <w:szCs w:val="24"/>
        </w:rPr>
        <w:pPrChange w:id="835" w:author="User" w:date="2017-07-28T16:02:00Z">
          <w:pPr>
            <w:pStyle w:val="ListParagraph"/>
            <w:numPr>
              <w:numId w:val="4"/>
            </w:numPr>
            <w:ind w:hanging="360"/>
          </w:pPr>
        </w:pPrChange>
      </w:pPr>
      <w:r>
        <w:rPr>
          <w:rFonts w:ascii="Times New Roman" w:hAnsi="Times New Roman" w:cs="Times New Roman"/>
          <w:sz w:val="24"/>
          <w:szCs w:val="24"/>
        </w:rPr>
        <w:t>Is there any disabled person in your family?</w:t>
      </w:r>
    </w:p>
    <w:p w14:paraId="5D4322AA" w14:textId="77777777" w:rsidR="00EB344F" w:rsidRDefault="00EB344F">
      <w:pPr>
        <w:pStyle w:val="ListParagraph"/>
        <w:ind w:left="567"/>
        <w:rPr>
          <w:rFonts w:ascii="Times New Roman" w:hAnsi="Times New Roman" w:cs="Times New Roman"/>
          <w:sz w:val="24"/>
          <w:szCs w:val="24"/>
        </w:rPr>
        <w:pPrChange w:id="836" w:author="User" w:date="2017-07-28T16:02:00Z">
          <w:pPr>
            <w:pStyle w:val="ListParagraph"/>
          </w:pPr>
        </w:pPrChange>
      </w:pPr>
      <w:r>
        <w:rPr>
          <w:rFonts w:ascii="Times New Roman" w:hAnsi="Times New Roman" w:cs="Times New Roman"/>
          <w:sz w:val="24"/>
          <w:szCs w:val="24"/>
        </w:rPr>
        <w:sym w:font="Wingdings" w:char="F0FE"/>
      </w:r>
    </w:p>
    <w:p w14:paraId="7395B3F7" w14:textId="77777777" w:rsidR="00EB344F" w:rsidRDefault="00EB344F">
      <w:pPr>
        <w:pStyle w:val="ListParagraph"/>
        <w:ind w:left="567"/>
        <w:rPr>
          <w:rFonts w:ascii="Times New Roman" w:hAnsi="Times New Roman" w:cs="Times New Roman"/>
          <w:sz w:val="24"/>
          <w:szCs w:val="24"/>
        </w:rPr>
        <w:pPrChange w:id="837" w:author="User" w:date="2017-07-28T16:02:00Z">
          <w:pPr>
            <w:pStyle w:val="ListParagraph"/>
          </w:pPr>
        </w:pPrChange>
      </w:pPr>
    </w:p>
    <w:p w14:paraId="5125ED43" w14:textId="77777777" w:rsidR="00AB09F1" w:rsidRDefault="00AB09F1">
      <w:pPr>
        <w:pStyle w:val="ListParagraph"/>
        <w:numPr>
          <w:ilvl w:val="0"/>
          <w:numId w:val="1"/>
        </w:numPr>
        <w:ind w:left="567"/>
        <w:rPr>
          <w:rFonts w:ascii="Times New Roman" w:hAnsi="Times New Roman" w:cs="Times New Roman"/>
          <w:sz w:val="24"/>
          <w:szCs w:val="24"/>
        </w:rPr>
        <w:pPrChange w:id="838" w:author="User" w:date="2017-07-28T16:02:00Z">
          <w:pPr>
            <w:pStyle w:val="ListParagraph"/>
            <w:numPr>
              <w:numId w:val="4"/>
            </w:numPr>
            <w:ind w:hanging="360"/>
          </w:pPr>
        </w:pPrChange>
      </w:pPr>
      <w:r>
        <w:rPr>
          <w:rFonts w:ascii="Times New Roman" w:hAnsi="Times New Roman" w:cs="Times New Roman"/>
          <w:sz w:val="24"/>
          <w:szCs w:val="24"/>
        </w:rPr>
        <w:t>Do any of the members of your family have contagious/chronic deseases?</w:t>
      </w:r>
    </w:p>
    <w:p w14:paraId="370BF7C9" w14:textId="77777777" w:rsidR="00EB344F" w:rsidRDefault="00EB344F">
      <w:pPr>
        <w:pStyle w:val="ListParagraph"/>
        <w:ind w:left="567"/>
        <w:rPr>
          <w:rFonts w:ascii="Times New Roman" w:hAnsi="Times New Roman" w:cs="Times New Roman"/>
          <w:sz w:val="24"/>
          <w:szCs w:val="24"/>
        </w:rPr>
        <w:pPrChange w:id="839" w:author="User" w:date="2017-07-28T16:02:00Z">
          <w:pPr>
            <w:pStyle w:val="ListParagraph"/>
          </w:pPr>
        </w:pPrChange>
      </w:pPr>
      <w:r>
        <w:rPr>
          <w:rFonts w:ascii="Times New Roman" w:hAnsi="Times New Roman" w:cs="Times New Roman"/>
          <w:sz w:val="24"/>
          <w:szCs w:val="24"/>
        </w:rPr>
        <w:sym w:font="Wingdings" w:char="F0FE"/>
      </w:r>
    </w:p>
    <w:p w14:paraId="612DA8B1" w14:textId="77777777" w:rsidR="00EB344F" w:rsidRDefault="00EB344F">
      <w:pPr>
        <w:pStyle w:val="ListParagraph"/>
        <w:ind w:left="567"/>
        <w:rPr>
          <w:rFonts w:ascii="Times New Roman" w:hAnsi="Times New Roman" w:cs="Times New Roman"/>
          <w:sz w:val="24"/>
          <w:szCs w:val="24"/>
        </w:rPr>
        <w:pPrChange w:id="840" w:author="User" w:date="2017-07-28T16:02:00Z">
          <w:pPr>
            <w:pStyle w:val="ListParagraph"/>
          </w:pPr>
        </w:pPrChange>
      </w:pPr>
    </w:p>
    <w:p w14:paraId="2FAD83DD" w14:textId="77777777" w:rsidR="00AB09F1" w:rsidRDefault="00996101">
      <w:pPr>
        <w:pStyle w:val="ListParagraph"/>
        <w:numPr>
          <w:ilvl w:val="0"/>
          <w:numId w:val="1"/>
        </w:numPr>
        <w:ind w:left="567"/>
        <w:rPr>
          <w:rFonts w:ascii="Times New Roman" w:hAnsi="Times New Roman" w:cs="Times New Roman"/>
          <w:sz w:val="24"/>
          <w:szCs w:val="24"/>
        </w:rPr>
        <w:pPrChange w:id="841" w:author="User" w:date="2017-07-28T16:02:00Z">
          <w:pPr>
            <w:pStyle w:val="ListParagraph"/>
            <w:numPr>
              <w:numId w:val="4"/>
            </w:numPr>
            <w:ind w:hanging="360"/>
          </w:pPr>
        </w:pPrChange>
      </w:pPr>
      <w:r>
        <w:rPr>
          <w:rFonts w:ascii="Times New Roman" w:hAnsi="Times New Roman" w:cs="Times New Roman"/>
          <w:sz w:val="24"/>
          <w:szCs w:val="24"/>
        </w:rPr>
        <w:t>Are the children in your family duly vaccinated?</w:t>
      </w:r>
    </w:p>
    <w:p w14:paraId="2EA88EE7" w14:textId="77777777" w:rsidR="00EB344F" w:rsidRDefault="00EB344F">
      <w:pPr>
        <w:pStyle w:val="ListParagraph"/>
        <w:ind w:left="567"/>
        <w:rPr>
          <w:rFonts w:ascii="Times New Roman" w:hAnsi="Times New Roman" w:cs="Times New Roman"/>
          <w:sz w:val="24"/>
          <w:szCs w:val="24"/>
        </w:rPr>
        <w:pPrChange w:id="842" w:author="User" w:date="2017-07-28T16:02:00Z">
          <w:pPr>
            <w:pStyle w:val="ListParagraph"/>
          </w:pPr>
        </w:pPrChange>
      </w:pPr>
      <w:r>
        <w:rPr>
          <w:rFonts w:ascii="Times New Roman" w:hAnsi="Times New Roman" w:cs="Times New Roman"/>
          <w:sz w:val="24"/>
          <w:szCs w:val="24"/>
        </w:rPr>
        <w:sym w:font="Wingdings" w:char="F0FE"/>
      </w:r>
    </w:p>
    <w:p w14:paraId="137EF0B0" w14:textId="77777777" w:rsidR="00191534" w:rsidRPr="00191534" w:rsidRDefault="00191534">
      <w:pPr>
        <w:rPr>
          <w:ins w:id="843" w:author="User" w:date="2017-07-28T16:12:00Z"/>
          <w:rFonts w:ascii="Times New Roman" w:hAnsi="Times New Roman" w:cs="Times New Roman"/>
          <w:i/>
          <w:sz w:val="24"/>
          <w:szCs w:val="24"/>
          <w:rPrChange w:id="844" w:author="User" w:date="2017-07-28T16:13:00Z">
            <w:rPr>
              <w:ins w:id="845" w:author="User" w:date="2017-07-28T16:12:00Z"/>
            </w:rPr>
          </w:rPrChange>
        </w:rPr>
        <w:pPrChange w:id="846" w:author="User" w:date="2017-07-28T16:13:00Z">
          <w:pPr>
            <w:pStyle w:val="ListParagraph"/>
          </w:pPr>
        </w:pPrChange>
      </w:pPr>
      <w:ins w:id="847" w:author="User" w:date="2017-07-28T16:13:00Z">
        <w:r>
          <w:rPr>
            <w:rFonts w:ascii="Times New Roman" w:hAnsi="Times New Roman" w:cs="Times New Roman"/>
            <w:i/>
            <w:sz w:val="24"/>
            <w:szCs w:val="24"/>
          </w:rPr>
          <w:t xml:space="preserve">Children immunised for: </w:t>
        </w:r>
      </w:ins>
    </w:p>
    <w:p w14:paraId="07E44F55" w14:textId="77777777" w:rsidR="00191534" w:rsidRDefault="00191534">
      <w:pPr>
        <w:pStyle w:val="ListParagraph"/>
        <w:numPr>
          <w:ilvl w:val="0"/>
          <w:numId w:val="1"/>
        </w:numPr>
        <w:rPr>
          <w:ins w:id="848" w:author="User" w:date="2017-07-28T16:13:00Z"/>
          <w:rFonts w:ascii="Times New Roman" w:hAnsi="Times New Roman" w:cs="Times New Roman"/>
          <w:sz w:val="24"/>
          <w:szCs w:val="24"/>
        </w:rPr>
        <w:pPrChange w:id="849" w:author="User" w:date="2017-07-28T16:12:00Z">
          <w:pPr>
            <w:pStyle w:val="ListParagraph"/>
          </w:pPr>
        </w:pPrChange>
      </w:pPr>
      <w:ins w:id="850" w:author="User" w:date="2017-07-28T16:12:00Z">
        <w:r>
          <w:rPr>
            <w:rFonts w:ascii="Times New Roman" w:hAnsi="Times New Roman" w:cs="Times New Roman"/>
            <w:sz w:val="24"/>
            <w:szCs w:val="24"/>
          </w:rPr>
          <w:t>Tetanus</w:t>
        </w:r>
      </w:ins>
    </w:p>
    <w:p w14:paraId="5CC4169E" w14:textId="77777777" w:rsidR="00191534" w:rsidRDefault="00191534">
      <w:pPr>
        <w:pStyle w:val="ListParagraph"/>
        <w:ind w:left="644"/>
        <w:rPr>
          <w:ins w:id="851" w:author="User" w:date="2017-07-28T16:13:00Z"/>
          <w:rFonts w:ascii="Times New Roman" w:hAnsi="Times New Roman" w:cs="Times New Roman"/>
          <w:sz w:val="24"/>
          <w:szCs w:val="24"/>
        </w:rPr>
        <w:pPrChange w:id="852" w:author="User" w:date="2017-07-28T16:13:00Z">
          <w:pPr>
            <w:pStyle w:val="ListParagraph"/>
          </w:pPr>
        </w:pPrChange>
      </w:pPr>
      <w:ins w:id="853" w:author="User" w:date="2017-07-28T16:13:00Z">
        <w:r>
          <w:rPr>
            <w:rFonts w:ascii="Times New Roman" w:hAnsi="Times New Roman" w:cs="Times New Roman"/>
            <w:sz w:val="24"/>
            <w:szCs w:val="24"/>
          </w:rPr>
          <w:t>Yes, No</w:t>
        </w:r>
      </w:ins>
    </w:p>
    <w:p w14:paraId="69A481B7" w14:textId="77777777" w:rsidR="00191534" w:rsidRDefault="00191534">
      <w:pPr>
        <w:pStyle w:val="ListParagraph"/>
        <w:ind w:left="644"/>
        <w:rPr>
          <w:ins w:id="854" w:author="User" w:date="2017-07-28T16:12:00Z"/>
          <w:rFonts w:ascii="Times New Roman" w:hAnsi="Times New Roman" w:cs="Times New Roman"/>
          <w:sz w:val="24"/>
          <w:szCs w:val="24"/>
        </w:rPr>
        <w:pPrChange w:id="855" w:author="User" w:date="2017-07-28T16:13:00Z">
          <w:pPr>
            <w:pStyle w:val="ListParagraph"/>
          </w:pPr>
        </w:pPrChange>
      </w:pPr>
    </w:p>
    <w:p w14:paraId="67112CE9" w14:textId="77777777" w:rsidR="00191534" w:rsidRDefault="00191534">
      <w:pPr>
        <w:pStyle w:val="ListParagraph"/>
        <w:numPr>
          <w:ilvl w:val="0"/>
          <w:numId w:val="1"/>
        </w:numPr>
        <w:rPr>
          <w:ins w:id="856" w:author="User" w:date="2017-07-28T16:13:00Z"/>
          <w:rFonts w:ascii="Times New Roman" w:hAnsi="Times New Roman" w:cs="Times New Roman"/>
          <w:sz w:val="24"/>
          <w:szCs w:val="24"/>
        </w:rPr>
        <w:pPrChange w:id="857" w:author="User" w:date="2017-07-28T16:12:00Z">
          <w:pPr>
            <w:pStyle w:val="ListParagraph"/>
          </w:pPr>
        </w:pPrChange>
      </w:pPr>
      <w:ins w:id="858" w:author="User" w:date="2017-07-28T16:12:00Z">
        <w:r>
          <w:rPr>
            <w:rFonts w:ascii="Times New Roman" w:hAnsi="Times New Roman" w:cs="Times New Roman"/>
            <w:sz w:val="24"/>
            <w:szCs w:val="24"/>
          </w:rPr>
          <w:t>BCG</w:t>
        </w:r>
      </w:ins>
    </w:p>
    <w:p w14:paraId="18F4C1E9" w14:textId="77777777" w:rsidR="00191534" w:rsidRDefault="00191534">
      <w:pPr>
        <w:pStyle w:val="ListParagraph"/>
        <w:ind w:left="644"/>
        <w:rPr>
          <w:ins w:id="859" w:author="User" w:date="2017-07-28T16:13:00Z"/>
          <w:rFonts w:ascii="Times New Roman" w:hAnsi="Times New Roman" w:cs="Times New Roman"/>
          <w:sz w:val="24"/>
          <w:szCs w:val="24"/>
        </w:rPr>
        <w:pPrChange w:id="860" w:author="User" w:date="2017-07-28T16:13:00Z">
          <w:pPr>
            <w:pStyle w:val="ListParagraph"/>
          </w:pPr>
        </w:pPrChange>
      </w:pPr>
      <w:ins w:id="861" w:author="User" w:date="2017-07-28T16:13:00Z">
        <w:r>
          <w:rPr>
            <w:rFonts w:ascii="Times New Roman" w:hAnsi="Times New Roman" w:cs="Times New Roman"/>
            <w:sz w:val="24"/>
            <w:szCs w:val="24"/>
          </w:rPr>
          <w:t>Yes, No</w:t>
        </w:r>
      </w:ins>
    </w:p>
    <w:p w14:paraId="00BFC444" w14:textId="77777777" w:rsidR="00191534" w:rsidRDefault="00191534">
      <w:pPr>
        <w:pStyle w:val="ListParagraph"/>
        <w:ind w:left="644"/>
        <w:rPr>
          <w:ins w:id="862" w:author="User" w:date="2017-07-28T16:12:00Z"/>
          <w:rFonts w:ascii="Times New Roman" w:hAnsi="Times New Roman" w:cs="Times New Roman"/>
          <w:sz w:val="24"/>
          <w:szCs w:val="24"/>
        </w:rPr>
        <w:pPrChange w:id="863" w:author="User" w:date="2017-07-28T16:13:00Z">
          <w:pPr>
            <w:pStyle w:val="ListParagraph"/>
          </w:pPr>
        </w:pPrChange>
      </w:pPr>
    </w:p>
    <w:p w14:paraId="57D91628" w14:textId="77777777" w:rsidR="00191534" w:rsidRDefault="00191534">
      <w:pPr>
        <w:pStyle w:val="ListParagraph"/>
        <w:numPr>
          <w:ilvl w:val="0"/>
          <w:numId w:val="1"/>
        </w:numPr>
        <w:rPr>
          <w:ins w:id="864" w:author="User" w:date="2017-07-28T16:13:00Z"/>
          <w:rFonts w:ascii="Times New Roman" w:hAnsi="Times New Roman" w:cs="Times New Roman"/>
          <w:sz w:val="24"/>
          <w:szCs w:val="24"/>
        </w:rPr>
        <w:pPrChange w:id="865" w:author="User" w:date="2017-07-28T16:12:00Z">
          <w:pPr>
            <w:pStyle w:val="ListParagraph"/>
          </w:pPr>
        </w:pPrChange>
      </w:pPr>
      <w:ins w:id="866" w:author="User" w:date="2017-07-28T16:12:00Z">
        <w:r>
          <w:rPr>
            <w:rFonts w:ascii="Times New Roman" w:hAnsi="Times New Roman" w:cs="Times New Roman"/>
            <w:sz w:val="24"/>
            <w:szCs w:val="24"/>
          </w:rPr>
          <w:t>DTP</w:t>
        </w:r>
      </w:ins>
    </w:p>
    <w:p w14:paraId="3E33D1E0" w14:textId="77777777" w:rsidR="00191534" w:rsidRDefault="00191534">
      <w:pPr>
        <w:pStyle w:val="ListParagraph"/>
        <w:ind w:left="644"/>
        <w:rPr>
          <w:ins w:id="867" w:author="User" w:date="2017-07-28T16:13:00Z"/>
          <w:rFonts w:ascii="Times New Roman" w:hAnsi="Times New Roman" w:cs="Times New Roman"/>
          <w:sz w:val="24"/>
          <w:szCs w:val="24"/>
        </w:rPr>
        <w:pPrChange w:id="868" w:author="User" w:date="2017-07-28T16:13:00Z">
          <w:pPr>
            <w:pStyle w:val="ListParagraph"/>
          </w:pPr>
        </w:pPrChange>
      </w:pPr>
      <w:ins w:id="869" w:author="User" w:date="2017-07-28T16:13:00Z">
        <w:r>
          <w:rPr>
            <w:rFonts w:ascii="Times New Roman" w:hAnsi="Times New Roman" w:cs="Times New Roman"/>
            <w:sz w:val="24"/>
            <w:szCs w:val="24"/>
          </w:rPr>
          <w:t>Yes, No</w:t>
        </w:r>
      </w:ins>
    </w:p>
    <w:p w14:paraId="65075F68" w14:textId="77777777" w:rsidR="00191534" w:rsidRDefault="00191534">
      <w:pPr>
        <w:pStyle w:val="ListParagraph"/>
        <w:ind w:left="644"/>
        <w:rPr>
          <w:ins w:id="870" w:author="User" w:date="2017-07-28T16:12:00Z"/>
          <w:rFonts w:ascii="Times New Roman" w:hAnsi="Times New Roman" w:cs="Times New Roman"/>
          <w:sz w:val="24"/>
          <w:szCs w:val="24"/>
        </w:rPr>
        <w:pPrChange w:id="871" w:author="User" w:date="2017-07-28T16:13:00Z">
          <w:pPr>
            <w:pStyle w:val="ListParagraph"/>
          </w:pPr>
        </w:pPrChange>
      </w:pPr>
    </w:p>
    <w:p w14:paraId="66E3FB3C" w14:textId="77777777" w:rsidR="00191534" w:rsidRDefault="00191534">
      <w:pPr>
        <w:pStyle w:val="ListParagraph"/>
        <w:numPr>
          <w:ilvl w:val="0"/>
          <w:numId w:val="1"/>
        </w:numPr>
        <w:rPr>
          <w:ins w:id="872" w:author="User" w:date="2017-07-28T16:13:00Z"/>
          <w:rFonts w:ascii="Times New Roman" w:hAnsi="Times New Roman" w:cs="Times New Roman"/>
          <w:sz w:val="24"/>
          <w:szCs w:val="24"/>
        </w:rPr>
        <w:pPrChange w:id="873" w:author="User" w:date="2017-07-28T16:12:00Z">
          <w:pPr>
            <w:pStyle w:val="ListParagraph"/>
          </w:pPr>
        </w:pPrChange>
      </w:pPr>
      <w:ins w:id="874" w:author="User" w:date="2017-07-28T16:12:00Z">
        <w:r>
          <w:rPr>
            <w:rFonts w:ascii="Times New Roman" w:hAnsi="Times New Roman" w:cs="Times New Roman"/>
            <w:sz w:val="24"/>
            <w:szCs w:val="24"/>
          </w:rPr>
          <w:t>Hep B</w:t>
        </w:r>
      </w:ins>
    </w:p>
    <w:p w14:paraId="532A208F" w14:textId="77777777" w:rsidR="00191534" w:rsidRDefault="00191534">
      <w:pPr>
        <w:pStyle w:val="ListParagraph"/>
        <w:ind w:left="644"/>
        <w:rPr>
          <w:ins w:id="875" w:author="User" w:date="2017-07-28T16:13:00Z"/>
          <w:rFonts w:ascii="Times New Roman" w:hAnsi="Times New Roman" w:cs="Times New Roman"/>
          <w:sz w:val="24"/>
          <w:szCs w:val="24"/>
        </w:rPr>
        <w:pPrChange w:id="876" w:author="User" w:date="2017-07-28T16:13:00Z">
          <w:pPr>
            <w:pStyle w:val="ListParagraph"/>
          </w:pPr>
        </w:pPrChange>
      </w:pPr>
      <w:ins w:id="877" w:author="User" w:date="2017-07-28T16:13:00Z">
        <w:r>
          <w:rPr>
            <w:rFonts w:ascii="Times New Roman" w:hAnsi="Times New Roman" w:cs="Times New Roman"/>
            <w:sz w:val="24"/>
            <w:szCs w:val="24"/>
          </w:rPr>
          <w:t>Yes, No</w:t>
        </w:r>
      </w:ins>
    </w:p>
    <w:p w14:paraId="12300025" w14:textId="77777777" w:rsidR="00191534" w:rsidRDefault="00191534">
      <w:pPr>
        <w:pStyle w:val="ListParagraph"/>
        <w:ind w:left="644"/>
        <w:rPr>
          <w:ins w:id="878" w:author="User" w:date="2017-07-28T16:12:00Z"/>
          <w:rFonts w:ascii="Times New Roman" w:hAnsi="Times New Roman" w:cs="Times New Roman"/>
          <w:sz w:val="24"/>
          <w:szCs w:val="24"/>
        </w:rPr>
        <w:pPrChange w:id="879" w:author="User" w:date="2017-07-28T16:13:00Z">
          <w:pPr>
            <w:pStyle w:val="ListParagraph"/>
          </w:pPr>
        </w:pPrChange>
      </w:pPr>
    </w:p>
    <w:p w14:paraId="56823806" w14:textId="77777777" w:rsidR="00191534" w:rsidRDefault="00191534">
      <w:pPr>
        <w:pStyle w:val="ListParagraph"/>
        <w:numPr>
          <w:ilvl w:val="0"/>
          <w:numId w:val="1"/>
        </w:numPr>
        <w:rPr>
          <w:ins w:id="880" w:author="User" w:date="2017-07-28T16:13:00Z"/>
          <w:rFonts w:ascii="Times New Roman" w:hAnsi="Times New Roman" w:cs="Times New Roman"/>
          <w:sz w:val="24"/>
          <w:szCs w:val="24"/>
        </w:rPr>
        <w:pPrChange w:id="881" w:author="User" w:date="2017-07-28T16:12:00Z">
          <w:pPr>
            <w:pStyle w:val="ListParagraph"/>
          </w:pPr>
        </w:pPrChange>
      </w:pPr>
      <w:ins w:id="882" w:author="User" w:date="2017-07-28T16:12:00Z">
        <w:r>
          <w:rPr>
            <w:rFonts w:ascii="Times New Roman" w:hAnsi="Times New Roman" w:cs="Times New Roman"/>
            <w:sz w:val="24"/>
            <w:szCs w:val="24"/>
          </w:rPr>
          <w:t>Polio</w:t>
        </w:r>
      </w:ins>
    </w:p>
    <w:p w14:paraId="5CAC1AF1" w14:textId="77777777" w:rsidR="00191534" w:rsidRDefault="00191534">
      <w:pPr>
        <w:pStyle w:val="ListParagraph"/>
        <w:ind w:left="644"/>
        <w:rPr>
          <w:ins w:id="883" w:author="User" w:date="2017-07-28T16:13:00Z"/>
          <w:rFonts w:ascii="Times New Roman" w:hAnsi="Times New Roman" w:cs="Times New Roman"/>
          <w:sz w:val="24"/>
          <w:szCs w:val="24"/>
        </w:rPr>
        <w:pPrChange w:id="884" w:author="User" w:date="2017-07-28T16:13:00Z">
          <w:pPr>
            <w:pStyle w:val="ListParagraph"/>
          </w:pPr>
        </w:pPrChange>
      </w:pPr>
      <w:ins w:id="885" w:author="User" w:date="2017-07-28T16:13:00Z">
        <w:r>
          <w:rPr>
            <w:rFonts w:ascii="Times New Roman" w:hAnsi="Times New Roman" w:cs="Times New Roman"/>
            <w:sz w:val="24"/>
            <w:szCs w:val="24"/>
          </w:rPr>
          <w:t>Yes, No</w:t>
        </w:r>
      </w:ins>
    </w:p>
    <w:p w14:paraId="51926472" w14:textId="77777777" w:rsidR="00191534" w:rsidRDefault="00191534">
      <w:pPr>
        <w:pStyle w:val="ListParagraph"/>
        <w:ind w:left="644"/>
        <w:rPr>
          <w:ins w:id="886" w:author="User" w:date="2017-07-28T16:12:00Z"/>
          <w:rFonts w:ascii="Times New Roman" w:hAnsi="Times New Roman" w:cs="Times New Roman"/>
          <w:sz w:val="24"/>
          <w:szCs w:val="24"/>
        </w:rPr>
        <w:pPrChange w:id="887" w:author="User" w:date="2017-07-28T16:13:00Z">
          <w:pPr>
            <w:pStyle w:val="ListParagraph"/>
          </w:pPr>
        </w:pPrChange>
      </w:pPr>
    </w:p>
    <w:p w14:paraId="78243B88" w14:textId="77777777" w:rsidR="00191534" w:rsidRDefault="00191534">
      <w:pPr>
        <w:pStyle w:val="ListParagraph"/>
        <w:numPr>
          <w:ilvl w:val="0"/>
          <w:numId w:val="1"/>
        </w:numPr>
        <w:rPr>
          <w:ins w:id="888" w:author="User" w:date="2017-07-28T16:12:00Z"/>
          <w:rFonts w:ascii="Times New Roman" w:hAnsi="Times New Roman" w:cs="Times New Roman"/>
          <w:sz w:val="24"/>
          <w:szCs w:val="24"/>
        </w:rPr>
        <w:pPrChange w:id="889" w:author="User" w:date="2017-07-28T16:12:00Z">
          <w:pPr>
            <w:pStyle w:val="ListParagraph"/>
          </w:pPr>
        </w:pPrChange>
      </w:pPr>
      <w:ins w:id="890" w:author="User" w:date="2017-07-28T16:12:00Z">
        <w:r>
          <w:rPr>
            <w:rFonts w:ascii="Times New Roman" w:hAnsi="Times New Roman" w:cs="Times New Roman"/>
            <w:sz w:val="24"/>
            <w:szCs w:val="24"/>
          </w:rPr>
          <w:lastRenderedPageBreak/>
          <w:t>Measles</w:t>
        </w:r>
      </w:ins>
    </w:p>
    <w:p w14:paraId="210CD39C" w14:textId="77777777" w:rsidR="00191534" w:rsidRDefault="00191534">
      <w:pPr>
        <w:pStyle w:val="ListParagraph"/>
        <w:ind w:left="644"/>
        <w:rPr>
          <w:ins w:id="891" w:author="User" w:date="2017-07-28T16:13:00Z"/>
          <w:rFonts w:ascii="Times New Roman" w:hAnsi="Times New Roman" w:cs="Times New Roman"/>
          <w:sz w:val="24"/>
          <w:szCs w:val="24"/>
        </w:rPr>
        <w:pPrChange w:id="892" w:author="User" w:date="2017-07-28T16:13:00Z">
          <w:pPr>
            <w:pStyle w:val="ListParagraph"/>
          </w:pPr>
        </w:pPrChange>
      </w:pPr>
      <w:ins w:id="893" w:author="User" w:date="2017-07-28T16:13:00Z">
        <w:r>
          <w:rPr>
            <w:rFonts w:ascii="Times New Roman" w:hAnsi="Times New Roman" w:cs="Times New Roman"/>
            <w:sz w:val="24"/>
            <w:szCs w:val="24"/>
          </w:rPr>
          <w:t>Yes, No</w:t>
        </w:r>
      </w:ins>
    </w:p>
    <w:p w14:paraId="041EBD40" w14:textId="77777777" w:rsidR="00191534" w:rsidRDefault="00191534">
      <w:pPr>
        <w:pStyle w:val="ListParagraph"/>
        <w:ind w:left="644"/>
        <w:rPr>
          <w:ins w:id="894" w:author="User" w:date="2017-07-28T16:12:00Z"/>
          <w:rFonts w:ascii="Times New Roman" w:hAnsi="Times New Roman" w:cs="Times New Roman"/>
          <w:sz w:val="24"/>
          <w:szCs w:val="24"/>
        </w:rPr>
        <w:pPrChange w:id="895" w:author="User" w:date="2017-07-28T16:13:00Z">
          <w:pPr>
            <w:pStyle w:val="ListParagraph"/>
          </w:pPr>
        </w:pPrChange>
      </w:pPr>
    </w:p>
    <w:p w14:paraId="2A4EEEDB" w14:textId="77777777" w:rsidR="00191534" w:rsidRDefault="00191534">
      <w:pPr>
        <w:pStyle w:val="ListParagraph"/>
        <w:numPr>
          <w:ilvl w:val="0"/>
          <w:numId w:val="1"/>
        </w:numPr>
        <w:rPr>
          <w:ins w:id="896" w:author="User" w:date="2017-07-28T16:14:00Z"/>
          <w:rFonts w:ascii="Times New Roman" w:hAnsi="Times New Roman" w:cs="Times New Roman"/>
          <w:sz w:val="24"/>
          <w:szCs w:val="24"/>
        </w:rPr>
        <w:pPrChange w:id="897" w:author="User" w:date="2017-07-28T16:12:00Z">
          <w:pPr>
            <w:pStyle w:val="ListParagraph"/>
          </w:pPr>
        </w:pPrChange>
      </w:pPr>
      <w:ins w:id="898" w:author="User" w:date="2017-07-28T16:13:00Z">
        <w:r>
          <w:rPr>
            <w:rFonts w:ascii="Times New Roman" w:hAnsi="Times New Roman" w:cs="Times New Roman"/>
            <w:sz w:val="24"/>
            <w:szCs w:val="24"/>
          </w:rPr>
          <w:t xml:space="preserve">Small pox </w:t>
        </w:r>
      </w:ins>
    </w:p>
    <w:p w14:paraId="312E20A6" w14:textId="77777777" w:rsidR="00191534" w:rsidRDefault="00191534">
      <w:pPr>
        <w:pStyle w:val="ListParagraph"/>
        <w:ind w:left="644"/>
        <w:rPr>
          <w:ins w:id="899" w:author="User" w:date="2017-07-28T16:14:00Z"/>
          <w:rFonts w:ascii="Times New Roman" w:hAnsi="Times New Roman" w:cs="Times New Roman"/>
          <w:sz w:val="24"/>
          <w:szCs w:val="24"/>
        </w:rPr>
        <w:pPrChange w:id="900" w:author="User" w:date="2017-07-28T16:14:00Z">
          <w:pPr>
            <w:pStyle w:val="ListParagraph"/>
          </w:pPr>
        </w:pPrChange>
      </w:pPr>
      <w:ins w:id="901" w:author="User" w:date="2017-07-28T16:14:00Z">
        <w:r>
          <w:rPr>
            <w:rFonts w:ascii="Times New Roman" w:hAnsi="Times New Roman" w:cs="Times New Roman"/>
            <w:sz w:val="24"/>
            <w:szCs w:val="24"/>
          </w:rPr>
          <w:t>Yes, No</w:t>
        </w:r>
      </w:ins>
    </w:p>
    <w:p w14:paraId="51A75905" w14:textId="77777777" w:rsidR="00191534" w:rsidRDefault="00191534">
      <w:pPr>
        <w:pStyle w:val="ListParagraph"/>
        <w:ind w:left="644"/>
        <w:rPr>
          <w:ins w:id="902" w:author="User" w:date="2017-07-28T16:13:00Z"/>
          <w:rFonts w:ascii="Times New Roman" w:hAnsi="Times New Roman" w:cs="Times New Roman"/>
          <w:sz w:val="24"/>
          <w:szCs w:val="24"/>
        </w:rPr>
        <w:pPrChange w:id="903" w:author="User" w:date="2017-07-28T16:14:00Z">
          <w:pPr>
            <w:pStyle w:val="ListParagraph"/>
          </w:pPr>
        </w:pPrChange>
      </w:pPr>
    </w:p>
    <w:p w14:paraId="1C0EF10E" w14:textId="77777777" w:rsidR="00191534" w:rsidRDefault="00191534">
      <w:pPr>
        <w:pStyle w:val="ListParagraph"/>
        <w:numPr>
          <w:ilvl w:val="0"/>
          <w:numId w:val="1"/>
        </w:numPr>
        <w:rPr>
          <w:ins w:id="904" w:author="User" w:date="2017-07-28T16:27:00Z"/>
          <w:rFonts w:ascii="Times New Roman" w:hAnsi="Times New Roman" w:cs="Times New Roman"/>
          <w:sz w:val="24"/>
          <w:szCs w:val="24"/>
        </w:rPr>
        <w:pPrChange w:id="905" w:author="User" w:date="2017-07-28T16:12:00Z">
          <w:pPr>
            <w:pStyle w:val="ListParagraph"/>
          </w:pPr>
        </w:pPrChange>
      </w:pPr>
      <w:ins w:id="906" w:author="User" w:date="2017-07-28T16:13:00Z">
        <w:r>
          <w:rPr>
            <w:rFonts w:ascii="Times New Roman" w:hAnsi="Times New Roman" w:cs="Times New Roman"/>
            <w:sz w:val="24"/>
            <w:szCs w:val="24"/>
          </w:rPr>
          <w:t>Attend health camps</w:t>
        </w:r>
      </w:ins>
    </w:p>
    <w:p w14:paraId="04427092" w14:textId="77777777" w:rsidR="008D2ECD" w:rsidRDefault="008D2ECD">
      <w:pPr>
        <w:pStyle w:val="ListParagraph"/>
        <w:ind w:left="644"/>
        <w:rPr>
          <w:ins w:id="907" w:author="User" w:date="2017-07-28T16:27:00Z"/>
          <w:rFonts w:ascii="Times New Roman" w:hAnsi="Times New Roman" w:cs="Times New Roman"/>
          <w:sz w:val="24"/>
          <w:szCs w:val="24"/>
        </w:rPr>
        <w:pPrChange w:id="908" w:author="User" w:date="2017-07-28T16:27:00Z">
          <w:pPr>
            <w:pStyle w:val="ListParagraph"/>
          </w:pPr>
        </w:pPrChange>
      </w:pPr>
      <w:ins w:id="909" w:author="User" w:date="2017-07-28T16:27:00Z">
        <w:r>
          <w:rPr>
            <w:rFonts w:ascii="Times New Roman" w:hAnsi="Times New Roman" w:cs="Times New Roman"/>
            <w:sz w:val="24"/>
            <w:szCs w:val="24"/>
          </w:rPr>
          <w:t>Yes, No</w:t>
        </w:r>
      </w:ins>
    </w:p>
    <w:p w14:paraId="03E53349" w14:textId="77777777" w:rsidR="008D2ECD" w:rsidRPr="008D2ECD" w:rsidRDefault="008D2ECD">
      <w:pPr>
        <w:rPr>
          <w:ins w:id="910" w:author="User" w:date="2017-07-28T16:27:00Z"/>
          <w:rFonts w:ascii="Times New Roman" w:hAnsi="Times New Roman" w:cs="Times New Roman"/>
          <w:i/>
          <w:sz w:val="24"/>
          <w:szCs w:val="24"/>
          <w:rPrChange w:id="911" w:author="User" w:date="2017-07-28T16:27:00Z">
            <w:rPr>
              <w:ins w:id="912" w:author="User" w:date="2017-07-28T16:27:00Z"/>
            </w:rPr>
          </w:rPrChange>
        </w:rPr>
        <w:pPrChange w:id="913" w:author="User" w:date="2017-07-28T16:27:00Z">
          <w:pPr>
            <w:pStyle w:val="ListParagraph"/>
          </w:pPr>
        </w:pPrChange>
      </w:pPr>
      <w:ins w:id="914" w:author="User" w:date="2017-07-28T16:28:00Z">
        <w:r>
          <w:rPr>
            <w:rFonts w:ascii="Times New Roman" w:hAnsi="Times New Roman" w:cs="Times New Roman"/>
            <w:i/>
            <w:sz w:val="24"/>
            <w:szCs w:val="24"/>
          </w:rPr>
          <w:t>Problems faced due to alcoholism</w:t>
        </w:r>
      </w:ins>
    </w:p>
    <w:p w14:paraId="0AED2B60" w14:textId="77777777" w:rsidR="008D2ECD" w:rsidRDefault="008D2ECD">
      <w:pPr>
        <w:pStyle w:val="ListParagraph"/>
        <w:numPr>
          <w:ilvl w:val="0"/>
          <w:numId w:val="1"/>
        </w:numPr>
        <w:rPr>
          <w:ins w:id="915" w:author="User" w:date="2017-07-28T16:29:00Z"/>
          <w:rFonts w:ascii="Times New Roman" w:hAnsi="Times New Roman" w:cs="Times New Roman"/>
          <w:sz w:val="24"/>
          <w:szCs w:val="24"/>
        </w:rPr>
        <w:pPrChange w:id="916" w:author="User" w:date="2017-07-28T16:27:00Z">
          <w:pPr>
            <w:pStyle w:val="ListParagraph"/>
          </w:pPr>
        </w:pPrChange>
      </w:pPr>
      <w:ins w:id="917" w:author="User" w:date="2017-07-28T16:28:00Z">
        <w:r>
          <w:rPr>
            <w:rFonts w:ascii="Times New Roman" w:hAnsi="Times New Roman" w:cs="Times New Roman"/>
            <w:sz w:val="24"/>
            <w:szCs w:val="24"/>
          </w:rPr>
          <w:t xml:space="preserve"> No problems</w:t>
        </w:r>
      </w:ins>
    </w:p>
    <w:p w14:paraId="47A5A9A9" w14:textId="77777777" w:rsidR="00D4647B" w:rsidRDefault="00D4647B">
      <w:pPr>
        <w:pStyle w:val="ListParagraph"/>
        <w:ind w:left="644"/>
        <w:rPr>
          <w:ins w:id="918" w:author="User" w:date="2017-07-28T16:29:00Z"/>
          <w:rFonts w:ascii="Times New Roman" w:hAnsi="Times New Roman" w:cs="Times New Roman"/>
          <w:sz w:val="24"/>
          <w:szCs w:val="24"/>
        </w:rPr>
        <w:pPrChange w:id="919" w:author="User" w:date="2017-07-28T16:29:00Z">
          <w:pPr>
            <w:pStyle w:val="ListParagraph"/>
          </w:pPr>
        </w:pPrChange>
      </w:pPr>
      <w:ins w:id="920" w:author="User" w:date="2017-07-28T16:29:00Z">
        <w:r>
          <w:rPr>
            <w:rFonts w:ascii="Times New Roman" w:hAnsi="Times New Roman" w:cs="Times New Roman"/>
            <w:sz w:val="24"/>
            <w:szCs w:val="24"/>
          </w:rPr>
          <w:t>Yes, No</w:t>
        </w:r>
      </w:ins>
    </w:p>
    <w:p w14:paraId="396AA38B" w14:textId="77777777" w:rsidR="00D4647B" w:rsidRDefault="00D4647B">
      <w:pPr>
        <w:pStyle w:val="ListParagraph"/>
        <w:ind w:left="644"/>
        <w:rPr>
          <w:ins w:id="921" w:author="User" w:date="2017-07-28T16:28:00Z"/>
          <w:rFonts w:ascii="Times New Roman" w:hAnsi="Times New Roman" w:cs="Times New Roman"/>
          <w:sz w:val="24"/>
          <w:szCs w:val="24"/>
        </w:rPr>
        <w:pPrChange w:id="922" w:author="User" w:date="2017-07-28T16:29:00Z">
          <w:pPr>
            <w:pStyle w:val="ListParagraph"/>
          </w:pPr>
        </w:pPrChange>
      </w:pPr>
    </w:p>
    <w:p w14:paraId="4B10DB98" w14:textId="77777777" w:rsidR="008D2ECD" w:rsidRDefault="008D2ECD">
      <w:pPr>
        <w:pStyle w:val="ListParagraph"/>
        <w:numPr>
          <w:ilvl w:val="0"/>
          <w:numId w:val="1"/>
        </w:numPr>
        <w:rPr>
          <w:ins w:id="923" w:author="User" w:date="2017-07-28T16:30:00Z"/>
          <w:rFonts w:ascii="Times New Roman" w:hAnsi="Times New Roman" w:cs="Times New Roman"/>
          <w:sz w:val="24"/>
          <w:szCs w:val="24"/>
        </w:rPr>
        <w:pPrChange w:id="924" w:author="User" w:date="2017-07-28T16:27:00Z">
          <w:pPr>
            <w:pStyle w:val="ListParagraph"/>
          </w:pPr>
        </w:pPrChange>
      </w:pPr>
      <w:ins w:id="925" w:author="User" w:date="2017-07-28T16:28:00Z">
        <w:r>
          <w:rPr>
            <w:rFonts w:ascii="Times New Roman" w:hAnsi="Times New Roman" w:cs="Times New Roman"/>
            <w:sz w:val="24"/>
            <w:szCs w:val="24"/>
          </w:rPr>
          <w:t xml:space="preserve"> Early death</w:t>
        </w:r>
      </w:ins>
    </w:p>
    <w:p w14:paraId="60C536BA" w14:textId="77777777" w:rsidR="00D4647B" w:rsidRDefault="00D4647B">
      <w:pPr>
        <w:pStyle w:val="ListParagraph"/>
        <w:ind w:left="644"/>
        <w:rPr>
          <w:ins w:id="926" w:author="User" w:date="2017-07-28T16:30:00Z"/>
          <w:rFonts w:ascii="Times New Roman" w:hAnsi="Times New Roman" w:cs="Times New Roman"/>
          <w:sz w:val="24"/>
          <w:szCs w:val="24"/>
        </w:rPr>
        <w:pPrChange w:id="927" w:author="User" w:date="2017-07-28T16:30:00Z">
          <w:pPr>
            <w:pStyle w:val="ListParagraph"/>
          </w:pPr>
        </w:pPrChange>
      </w:pPr>
      <w:ins w:id="928" w:author="User" w:date="2017-07-28T16:30:00Z">
        <w:r>
          <w:rPr>
            <w:rFonts w:ascii="Times New Roman" w:hAnsi="Times New Roman" w:cs="Times New Roman"/>
            <w:sz w:val="24"/>
            <w:szCs w:val="24"/>
          </w:rPr>
          <w:t>Yes, No</w:t>
        </w:r>
      </w:ins>
    </w:p>
    <w:p w14:paraId="08D1559D" w14:textId="77777777" w:rsidR="00D4647B" w:rsidRDefault="00D4647B">
      <w:pPr>
        <w:pStyle w:val="ListParagraph"/>
        <w:ind w:left="644"/>
        <w:rPr>
          <w:ins w:id="929" w:author="User" w:date="2017-07-28T16:28:00Z"/>
          <w:rFonts w:ascii="Times New Roman" w:hAnsi="Times New Roman" w:cs="Times New Roman"/>
          <w:sz w:val="24"/>
          <w:szCs w:val="24"/>
        </w:rPr>
        <w:pPrChange w:id="930" w:author="User" w:date="2017-07-28T16:30:00Z">
          <w:pPr>
            <w:pStyle w:val="ListParagraph"/>
          </w:pPr>
        </w:pPrChange>
      </w:pPr>
    </w:p>
    <w:p w14:paraId="61CE2BEB" w14:textId="77777777" w:rsidR="008D2ECD" w:rsidRDefault="008D2ECD">
      <w:pPr>
        <w:pStyle w:val="ListParagraph"/>
        <w:numPr>
          <w:ilvl w:val="0"/>
          <w:numId w:val="1"/>
        </w:numPr>
        <w:rPr>
          <w:ins w:id="931" w:author="User" w:date="2017-07-28T16:30:00Z"/>
          <w:rFonts w:ascii="Times New Roman" w:hAnsi="Times New Roman" w:cs="Times New Roman"/>
          <w:sz w:val="24"/>
          <w:szCs w:val="24"/>
        </w:rPr>
        <w:pPrChange w:id="932" w:author="User" w:date="2017-07-28T16:27:00Z">
          <w:pPr>
            <w:pStyle w:val="ListParagraph"/>
          </w:pPr>
        </w:pPrChange>
      </w:pPr>
      <w:ins w:id="933" w:author="User" w:date="2017-07-28T16:28:00Z">
        <w:r>
          <w:rPr>
            <w:rFonts w:ascii="Times New Roman" w:hAnsi="Times New Roman" w:cs="Times New Roman"/>
            <w:sz w:val="24"/>
            <w:szCs w:val="24"/>
          </w:rPr>
          <w:t xml:space="preserve"> Job lost</w:t>
        </w:r>
      </w:ins>
    </w:p>
    <w:p w14:paraId="3D77C5F1" w14:textId="77777777" w:rsidR="00D4647B" w:rsidRDefault="00D4647B">
      <w:pPr>
        <w:pStyle w:val="ListParagraph"/>
        <w:ind w:left="644"/>
        <w:rPr>
          <w:ins w:id="934" w:author="User" w:date="2017-07-28T16:30:00Z"/>
          <w:rFonts w:ascii="Times New Roman" w:hAnsi="Times New Roman" w:cs="Times New Roman"/>
          <w:sz w:val="24"/>
          <w:szCs w:val="24"/>
        </w:rPr>
        <w:pPrChange w:id="935" w:author="User" w:date="2017-07-28T16:30:00Z">
          <w:pPr>
            <w:pStyle w:val="ListParagraph"/>
          </w:pPr>
        </w:pPrChange>
      </w:pPr>
      <w:ins w:id="936" w:author="User" w:date="2017-07-28T16:30:00Z">
        <w:r>
          <w:rPr>
            <w:rFonts w:ascii="Times New Roman" w:hAnsi="Times New Roman" w:cs="Times New Roman"/>
            <w:sz w:val="24"/>
            <w:szCs w:val="24"/>
          </w:rPr>
          <w:t>Yes, No</w:t>
        </w:r>
      </w:ins>
    </w:p>
    <w:p w14:paraId="36F173C9" w14:textId="77777777" w:rsidR="00D4647B" w:rsidRDefault="00D4647B">
      <w:pPr>
        <w:pStyle w:val="ListParagraph"/>
        <w:ind w:left="644"/>
        <w:rPr>
          <w:ins w:id="937" w:author="User" w:date="2017-07-28T16:28:00Z"/>
          <w:rFonts w:ascii="Times New Roman" w:hAnsi="Times New Roman" w:cs="Times New Roman"/>
          <w:sz w:val="24"/>
          <w:szCs w:val="24"/>
        </w:rPr>
        <w:pPrChange w:id="938" w:author="User" w:date="2017-07-28T16:30:00Z">
          <w:pPr>
            <w:pStyle w:val="ListParagraph"/>
          </w:pPr>
        </w:pPrChange>
      </w:pPr>
    </w:p>
    <w:p w14:paraId="67F3B990" w14:textId="77777777" w:rsidR="008D2ECD" w:rsidRDefault="008D2ECD">
      <w:pPr>
        <w:pStyle w:val="ListParagraph"/>
        <w:numPr>
          <w:ilvl w:val="0"/>
          <w:numId w:val="1"/>
        </w:numPr>
        <w:rPr>
          <w:ins w:id="939" w:author="User" w:date="2017-07-28T16:30:00Z"/>
          <w:rFonts w:ascii="Times New Roman" w:hAnsi="Times New Roman" w:cs="Times New Roman"/>
          <w:sz w:val="24"/>
          <w:szCs w:val="24"/>
        </w:rPr>
        <w:pPrChange w:id="940" w:author="User" w:date="2017-07-28T16:27:00Z">
          <w:pPr>
            <w:pStyle w:val="ListParagraph"/>
          </w:pPr>
        </w:pPrChange>
      </w:pPr>
      <w:ins w:id="941" w:author="User" w:date="2017-07-28T16:28:00Z">
        <w:r>
          <w:rPr>
            <w:rFonts w:ascii="Times New Roman" w:hAnsi="Times New Roman" w:cs="Times New Roman"/>
            <w:sz w:val="24"/>
            <w:szCs w:val="24"/>
          </w:rPr>
          <w:t xml:space="preserve"> Family dispute</w:t>
        </w:r>
      </w:ins>
    </w:p>
    <w:p w14:paraId="0C22B776" w14:textId="77777777" w:rsidR="00D4647B" w:rsidRDefault="00D4647B">
      <w:pPr>
        <w:pStyle w:val="ListParagraph"/>
        <w:ind w:left="644"/>
        <w:rPr>
          <w:ins w:id="942" w:author="User" w:date="2017-07-28T16:30:00Z"/>
          <w:rFonts w:ascii="Times New Roman" w:hAnsi="Times New Roman" w:cs="Times New Roman"/>
          <w:sz w:val="24"/>
          <w:szCs w:val="24"/>
        </w:rPr>
        <w:pPrChange w:id="943" w:author="User" w:date="2017-07-28T16:30:00Z">
          <w:pPr>
            <w:pStyle w:val="ListParagraph"/>
          </w:pPr>
        </w:pPrChange>
      </w:pPr>
      <w:ins w:id="944" w:author="User" w:date="2017-07-28T16:30:00Z">
        <w:r>
          <w:rPr>
            <w:rFonts w:ascii="Times New Roman" w:hAnsi="Times New Roman" w:cs="Times New Roman"/>
            <w:sz w:val="24"/>
            <w:szCs w:val="24"/>
          </w:rPr>
          <w:t>Yes, No</w:t>
        </w:r>
      </w:ins>
    </w:p>
    <w:p w14:paraId="2AE4DDCB" w14:textId="77777777" w:rsidR="00D4647B" w:rsidRDefault="00D4647B">
      <w:pPr>
        <w:pStyle w:val="ListParagraph"/>
        <w:ind w:left="644"/>
        <w:rPr>
          <w:ins w:id="945" w:author="User" w:date="2017-07-28T16:28:00Z"/>
          <w:rFonts w:ascii="Times New Roman" w:hAnsi="Times New Roman" w:cs="Times New Roman"/>
          <w:sz w:val="24"/>
          <w:szCs w:val="24"/>
        </w:rPr>
        <w:pPrChange w:id="946" w:author="User" w:date="2017-07-28T16:30:00Z">
          <w:pPr>
            <w:pStyle w:val="ListParagraph"/>
          </w:pPr>
        </w:pPrChange>
      </w:pPr>
    </w:p>
    <w:p w14:paraId="291D89DE" w14:textId="77777777" w:rsidR="008D2ECD" w:rsidRDefault="008D2ECD">
      <w:pPr>
        <w:pStyle w:val="ListParagraph"/>
        <w:numPr>
          <w:ilvl w:val="0"/>
          <w:numId w:val="1"/>
        </w:numPr>
        <w:rPr>
          <w:ins w:id="947" w:author="User" w:date="2017-07-28T16:30:00Z"/>
          <w:rFonts w:ascii="Times New Roman" w:hAnsi="Times New Roman" w:cs="Times New Roman"/>
          <w:sz w:val="24"/>
          <w:szCs w:val="24"/>
        </w:rPr>
        <w:pPrChange w:id="948" w:author="User" w:date="2017-07-28T16:27:00Z">
          <w:pPr>
            <w:pStyle w:val="ListParagraph"/>
          </w:pPr>
        </w:pPrChange>
      </w:pPr>
      <w:ins w:id="949" w:author="User" w:date="2017-07-28T16:28:00Z">
        <w:r>
          <w:rPr>
            <w:rFonts w:ascii="Times New Roman" w:hAnsi="Times New Roman" w:cs="Times New Roman"/>
            <w:sz w:val="24"/>
            <w:szCs w:val="24"/>
          </w:rPr>
          <w:t xml:space="preserve"> Physical abuse</w:t>
        </w:r>
      </w:ins>
    </w:p>
    <w:p w14:paraId="6D3ECA4F" w14:textId="77777777" w:rsidR="00D4647B" w:rsidRDefault="00D4647B">
      <w:pPr>
        <w:pStyle w:val="ListParagraph"/>
        <w:ind w:left="644"/>
        <w:rPr>
          <w:ins w:id="950" w:author="User" w:date="2017-07-28T16:30:00Z"/>
          <w:rFonts w:ascii="Times New Roman" w:hAnsi="Times New Roman" w:cs="Times New Roman"/>
          <w:sz w:val="24"/>
          <w:szCs w:val="24"/>
        </w:rPr>
        <w:pPrChange w:id="951" w:author="User" w:date="2017-07-28T16:30:00Z">
          <w:pPr>
            <w:pStyle w:val="ListParagraph"/>
          </w:pPr>
        </w:pPrChange>
      </w:pPr>
      <w:ins w:id="952" w:author="User" w:date="2017-07-28T16:30:00Z">
        <w:r>
          <w:rPr>
            <w:rFonts w:ascii="Times New Roman" w:hAnsi="Times New Roman" w:cs="Times New Roman"/>
            <w:sz w:val="24"/>
            <w:szCs w:val="24"/>
          </w:rPr>
          <w:t>Yes, No</w:t>
        </w:r>
      </w:ins>
    </w:p>
    <w:p w14:paraId="1CE42F8A" w14:textId="77777777" w:rsidR="00D4647B" w:rsidRDefault="00D4647B">
      <w:pPr>
        <w:pStyle w:val="ListParagraph"/>
        <w:ind w:left="644"/>
        <w:rPr>
          <w:ins w:id="953" w:author="User" w:date="2017-07-28T16:28:00Z"/>
          <w:rFonts w:ascii="Times New Roman" w:hAnsi="Times New Roman" w:cs="Times New Roman"/>
          <w:sz w:val="24"/>
          <w:szCs w:val="24"/>
        </w:rPr>
        <w:pPrChange w:id="954" w:author="User" w:date="2017-07-28T16:30:00Z">
          <w:pPr>
            <w:pStyle w:val="ListParagraph"/>
          </w:pPr>
        </w:pPrChange>
      </w:pPr>
    </w:p>
    <w:p w14:paraId="790077E7" w14:textId="77777777" w:rsidR="008D2ECD" w:rsidRDefault="008D2ECD">
      <w:pPr>
        <w:pStyle w:val="ListParagraph"/>
        <w:numPr>
          <w:ilvl w:val="0"/>
          <w:numId w:val="1"/>
        </w:numPr>
        <w:rPr>
          <w:ins w:id="955" w:author="User" w:date="2017-07-28T16:30:00Z"/>
          <w:rFonts w:ascii="Times New Roman" w:hAnsi="Times New Roman" w:cs="Times New Roman"/>
          <w:sz w:val="24"/>
          <w:szCs w:val="24"/>
        </w:rPr>
        <w:pPrChange w:id="956" w:author="User" w:date="2017-07-28T16:27:00Z">
          <w:pPr>
            <w:pStyle w:val="ListParagraph"/>
          </w:pPr>
        </w:pPrChange>
      </w:pPr>
      <w:ins w:id="957" w:author="User" w:date="2017-07-28T16:28:00Z">
        <w:r>
          <w:rPr>
            <w:rFonts w:ascii="Times New Roman" w:hAnsi="Times New Roman" w:cs="Times New Roman"/>
            <w:sz w:val="24"/>
            <w:szCs w:val="24"/>
          </w:rPr>
          <w:t xml:space="preserve"> Health issues</w:t>
        </w:r>
      </w:ins>
    </w:p>
    <w:p w14:paraId="2204D0A8" w14:textId="77777777" w:rsidR="00D4647B" w:rsidRDefault="00D4647B">
      <w:pPr>
        <w:pStyle w:val="ListParagraph"/>
        <w:ind w:left="644"/>
        <w:rPr>
          <w:ins w:id="958" w:author="User" w:date="2017-07-28T16:30:00Z"/>
          <w:rFonts w:ascii="Times New Roman" w:hAnsi="Times New Roman" w:cs="Times New Roman"/>
          <w:sz w:val="24"/>
          <w:szCs w:val="24"/>
        </w:rPr>
        <w:pPrChange w:id="959" w:author="User" w:date="2017-07-28T16:30:00Z">
          <w:pPr>
            <w:pStyle w:val="ListParagraph"/>
          </w:pPr>
        </w:pPrChange>
      </w:pPr>
      <w:ins w:id="960" w:author="User" w:date="2017-07-28T16:30:00Z">
        <w:r>
          <w:rPr>
            <w:rFonts w:ascii="Times New Roman" w:hAnsi="Times New Roman" w:cs="Times New Roman"/>
            <w:sz w:val="24"/>
            <w:szCs w:val="24"/>
          </w:rPr>
          <w:t>Yes, No</w:t>
        </w:r>
      </w:ins>
    </w:p>
    <w:p w14:paraId="2DC57AB3" w14:textId="77777777" w:rsidR="00D4647B" w:rsidRPr="00D4647B" w:rsidRDefault="00D4647B">
      <w:pPr>
        <w:pStyle w:val="ListParagraph"/>
        <w:ind w:left="644"/>
        <w:rPr>
          <w:ins w:id="961" w:author="User" w:date="2017-07-28T16:28:00Z"/>
          <w:rFonts w:ascii="Times New Roman" w:hAnsi="Times New Roman" w:cs="Times New Roman"/>
          <w:sz w:val="24"/>
          <w:szCs w:val="24"/>
          <w:rPrChange w:id="962" w:author="User" w:date="2017-07-28T16:30:00Z">
            <w:rPr>
              <w:ins w:id="963" w:author="User" w:date="2017-07-28T16:28:00Z"/>
            </w:rPr>
          </w:rPrChange>
        </w:rPr>
        <w:pPrChange w:id="964" w:author="User" w:date="2017-07-28T16:30:00Z">
          <w:pPr>
            <w:pStyle w:val="ListParagraph"/>
          </w:pPr>
        </w:pPrChange>
      </w:pPr>
    </w:p>
    <w:p w14:paraId="0C00EB50" w14:textId="77777777" w:rsidR="008D2ECD" w:rsidRDefault="008D2ECD">
      <w:pPr>
        <w:pStyle w:val="ListParagraph"/>
        <w:numPr>
          <w:ilvl w:val="0"/>
          <w:numId w:val="1"/>
        </w:numPr>
        <w:rPr>
          <w:ins w:id="965" w:author="User" w:date="2017-07-28T16:30:00Z"/>
          <w:rFonts w:ascii="Times New Roman" w:hAnsi="Times New Roman" w:cs="Times New Roman"/>
          <w:sz w:val="24"/>
          <w:szCs w:val="24"/>
        </w:rPr>
        <w:pPrChange w:id="966" w:author="User" w:date="2017-07-28T16:27:00Z">
          <w:pPr>
            <w:pStyle w:val="ListParagraph"/>
          </w:pPr>
        </w:pPrChange>
      </w:pPr>
      <w:ins w:id="967" w:author="User" w:date="2017-07-28T16:28:00Z">
        <w:r>
          <w:rPr>
            <w:rFonts w:ascii="Times New Roman" w:hAnsi="Times New Roman" w:cs="Times New Roman"/>
            <w:sz w:val="24"/>
            <w:szCs w:val="24"/>
          </w:rPr>
          <w:t xml:space="preserve"> Debt and loans </w:t>
        </w:r>
      </w:ins>
    </w:p>
    <w:p w14:paraId="1A501E14" w14:textId="77777777" w:rsidR="00D4647B" w:rsidRDefault="00D4647B">
      <w:pPr>
        <w:pStyle w:val="ListParagraph"/>
        <w:ind w:left="644"/>
        <w:rPr>
          <w:ins w:id="968" w:author="User" w:date="2017-07-28T16:30:00Z"/>
          <w:rFonts w:ascii="Times New Roman" w:hAnsi="Times New Roman" w:cs="Times New Roman"/>
          <w:sz w:val="24"/>
          <w:szCs w:val="24"/>
        </w:rPr>
        <w:pPrChange w:id="969" w:author="User" w:date="2017-07-28T16:30:00Z">
          <w:pPr>
            <w:pStyle w:val="ListParagraph"/>
          </w:pPr>
        </w:pPrChange>
      </w:pPr>
      <w:ins w:id="970" w:author="User" w:date="2017-07-28T16:30:00Z">
        <w:r>
          <w:rPr>
            <w:rFonts w:ascii="Times New Roman" w:hAnsi="Times New Roman" w:cs="Times New Roman"/>
            <w:sz w:val="24"/>
            <w:szCs w:val="24"/>
          </w:rPr>
          <w:t>Yes, No</w:t>
        </w:r>
      </w:ins>
    </w:p>
    <w:p w14:paraId="0E9E99B8" w14:textId="77777777" w:rsidR="00D4647B" w:rsidRDefault="00D4647B">
      <w:pPr>
        <w:pStyle w:val="ListParagraph"/>
        <w:ind w:left="644"/>
        <w:rPr>
          <w:ins w:id="971" w:author="User" w:date="2017-07-28T16:28:00Z"/>
          <w:rFonts w:ascii="Times New Roman" w:hAnsi="Times New Roman" w:cs="Times New Roman"/>
          <w:sz w:val="24"/>
          <w:szCs w:val="24"/>
        </w:rPr>
        <w:pPrChange w:id="972" w:author="User" w:date="2017-07-28T16:30:00Z">
          <w:pPr>
            <w:pStyle w:val="ListParagraph"/>
          </w:pPr>
        </w:pPrChange>
      </w:pPr>
    </w:p>
    <w:p w14:paraId="757BE103" w14:textId="77777777" w:rsidR="00D4647B" w:rsidRDefault="00D4647B">
      <w:pPr>
        <w:pStyle w:val="ListParagraph"/>
        <w:numPr>
          <w:ilvl w:val="0"/>
          <w:numId w:val="1"/>
        </w:numPr>
        <w:rPr>
          <w:ins w:id="973" w:author="User" w:date="2017-07-28T16:30:00Z"/>
          <w:rFonts w:ascii="Times New Roman" w:hAnsi="Times New Roman" w:cs="Times New Roman"/>
          <w:sz w:val="24"/>
          <w:szCs w:val="24"/>
        </w:rPr>
        <w:pPrChange w:id="974" w:author="User" w:date="2017-07-28T16:27:00Z">
          <w:pPr>
            <w:pStyle w:val="ListParagraph"/>
          </w:pPr>
        </w:pPrChange>
      </w:pPr>
      <w:ins w:id="975" w:author="User" w:date="2017-07-28T16:28:00Z">
        <w:r>
          <w:rPr>
            <w:rFonts w:ascii="Times New Roman" w:hAnsi="Times New Roman" w:cs="Times New Roman"/>
            <w:sz w:val="24"/>
            <w:szCs w:val="24"/>
          </w:rPr>
          <w:t xml:space="preserve"> Marital issues</w:t>
        </w:r>
      </w:ins>
    </w:p>
    <w:p w14:paraId="2C7420A2" w14:textId="77777777" w:rsidR="00D4647B" w:rsidRDefault="00D4647B">
      <w:pPr>
        <w:pStyle w:val="ListParagraph"/>
        <w:ind w:left="644"/>
        <w:rPr>
          <w:ins w:id="976" w:author="User" w:date="2017-07-28T16:30:00Z"/>
          <w:rFonts w:ascii="Times New Roman" w:hAnsi="Times New Roman" w:cs="Times New Roman"/>
          <w:sz w:val="24"/>
          <w:szCs w:val="24"/>
        </w:rPr>
        <w:pPrChange w:id="977" w:author="User" w:date="2017-07-28T16:30:00Z">
          <w:pPr>
            <w:pStyle w:val="ListParagraph"/>
          </w:pPr>
        </w:pPrChange>
      </w:pPr>
      <w:ins w:id="978" w:author="User" w:date="2017-07-28T16:30:00Z">
        <w:r>
          <w:rPr>
            <w:rFonts w:ascii="Times New Roman" w:hAnsi="Times New Roman" w:cs="Times New Roman"/>
            <w:sz w:val="24"/>
            <w:szCs w:val="24"/>
          </w:rPr>
          <w:t>Yes, No</w:t>
        </w:r>
      </w:ins>
    </w:p>
    <w:p w14:paraId="7E14BA18" w14:textId="77777777" w:rsidR="00D4647B" w:rsidRDefault="00D4647B">
      <w:pPr>
        <w:pStyle w:val="ListParagraph"/>
        <w:ind w:left="644"/>
        <w:rPr>
          <w:ins w:id="979" w:author="User" w:date="2017-07-28T16:28:00Z"/>
          <w:rFonts w:ascii="Times New Roman" w:hAnsi="Times New Roman" w:cs="Times New Roman"/>
          <w:sz w:val="24"/>
          <w:szCs w:val="24"/>
        </w:rPr>
        <w:pPrChange w:id="980" w:author="User" w:date="2017-07-28T16:30:00Z">
          <w:pPr>
            <w:pStyle w:val="ListParagraph"/>
          </w:pPr>
        </w:pPrChange>
      </w:pPr>
    </w:p>
    <w:p w14:paraId="7C34235A" w14:textId="77777777" w:rsidR="00D4647B" w:rsidRDefault="00D4647B">
      <w:pPr>
        <w:pStyle w:val="ListParagraph"/>
        <w:numPr>
          <w:ilvl w:val="0"/>
          <w:numId w:val="1"/>
        </w:numPr>
        <w:rPr>
          <w:ins w:id="981" w:author="User" w:date="2017-07-28T16:30:00Z"/>
          <w:rFonts w:ascii="Times New Roman" w:hAnsi="Times New Roman" w:cs="Times New Roman"/>
          <w:sz w:val="24"/>
          <w:szCs w:val="24"/>
        </w:rPr>
        <w:pPrChange w:id="982" w:author="User" w:date="2017-07-28T16:27:00Z">
          <w:pPr>
            <w:pStyle w:val="ListParagraph"/>
          </w:pPr>
        </w:pPrChange>
      </w:pPr>
      <w:ins w:id="983" w:author="User" w:date="2017-07-28T16:29:00Z">
        <w:r>
          <w:rPr>
            <w:rFonts w:ascii="Times New Roman" w:hAnsi="Times New Roman" w:cs="Times New Roman"/>
            <w:sz w:val="24"/>
            <w:szCs w:val="24"/>
          </w:rPr>
          <w:t xml:space="preserve"> Reduced household income </w:t>
        </w:r>
      </w:ins>
    </w:p>
    <w:p w14:paraId="773D1E9D" w14:textId="77777777" w:rsidR="00D4647B" w:rsidRDefault="00D4647B">
      <w:pPr>
        <w:pStyle w:val="ListParagraph"/>
        <w:ind w:left="644"/>
        <w:rPr>
          <w:ins w:id="984" w:author="User" w:date="2017-07-28T16:30:00Z"/>
          <w:rFonts w:ascii="Times New Roman" w:hAnsi="Times New Roman" w:cs="Times New Roman"/>
          <w:sz w:val="24"/>
          <w:szCs w:val="24"/>
        </w:rPr>
        <w:pPrChange w:id="985" w:author="User" w:date="2017-07-28T16:30:00Z">
          <w:pPr>
            <w:pStyle w:val="ListParagraph"/>
          </w:pPr>
        </w:pPrChange>
      </w:pPr>
      <w:ins w:id="986" w:author="User" w:date="2017-07-28T16:30:00Z">
        <w:r>
          <w:rPr>
            <w:rFonts w:ascii="Times New Roman" w:hAnsi="Times New Roman" w:cs="Times New Roman"/>
            <w:sz w:val="24"/>
            <w:szCs w:val="24"/>
          </w:rPr>
          <w:t>Yes, No</w:t>
        </w:r>
      </w:ins>
    </w:p>
    <w:p w14:paraId="7ECC7507" w14:textId="77777777" w:rsidR="00D4647B" w:rsidRDefault="00D4647B">
      <w:pPr>
        <w:pStyle w:val="ListParagraph"/>
        <w:ind w:left="644"/>
        <w:rPr>
          <w:ins w:id="987" w:author="User" w:date="2017-07-28T16:29:00Z"/>
          <w:rFonts w:ascii="Times New Roman" w:hAnsi="Times New Roman" w:cs="Times New Roman"/>
          <w:sz w:val="24"/>
          <w:szCs w:val="24"/>
        </w:rPr>
        <w:pPrChange w:id="988" w:author="User" w:date="2017-07-28T16:30:00Z">
          <w:pPr>
            <w:pStyle w:val="ListParagraph"/>
          </w:pPr>
        </w:pPrChange>
      </w:pPr>
    </w:p>
    <w:p w14:paraId="04B28176" w14:textId="77777777" w:rsidR="00D4647B" w:rsidRDefault="00D4647B">
      <w:pPr>
        <w:pStyle w:val="ListParagraph"/>
        <w:numPr>
          <w:ilvl w:val="0"/>
          <w:numId w:val="1"/>
        </w:numPr>
        <w:rPr>
          <w:ins w:id="989" w:author="User" w:date="2017-07-28T16:29:00Z"/>
          <w:rFonts w:ascii="Times New Roman" w:hAnsi="Times New Roman" w:cs="Times New Roman"/>
          <w:sz w:val="24"/>
          <w:szCs w:val="24"/>
        </w:rPr>
        <w:pPrChange w:id="990" w:author="User" w:date="2017-07-28T16:27:00Z">
          <w:pPr>
            <w:pStyle w:val="ListParagraph"/>
          </w:pPr>
        </w:pPrChange>
      </w:pPr>
      <w:ins w:id="991" w:author="User" w:date="2017-07-28T16:29:00Z">
        <w:r>
          <w:rPr>
            <w:rFonts w:ascii="Times New Roman" w:hAnsi="Times New Roman" w:cs="Times New Roman"/>
            <w:sz w:val="24"/>
            <w:szCs w:val="24"/>
          </w:rPr>
          <w:t xml:space="preserve"> Alcohol expenses (per day)</w:t>
        </w:r>
      </w:ins>
    </w:p>
    <w:p w14:paraId="4F1D3F58" w14:textId="77777777" w:rsidR="00D4647B" w:rsidRDefault="00D4647B">
      <w:pPr>
        <w:pStyle w:val="ListParagraph"/>
        <w:ind w:left="644"/>
        <w:rPr>
          <w:ins w:id="992" w:author="User" w:date="2017-07-28T16:30:00Z"/>
          <w:rFonts w:ascii="Times New Roman" w:hAnsi="Times New Roman" w:cs="Times New Roman"/>
          <w:sz w:val="24"/>
          <w:szCs w:val="24"/>
        </w:rPr>
        <w:pPrChange w:id="993" w:author="User" w:date="2017-07-28T16:29:00Z">
          <w:pPr>
            <w:pStyle w:val="ListParagraph"/>
          </w:pPr>
        </w:pPrChange>
      </w:pPr>
      <w:ins w:id="994" w:author="User" w:date="2017-07-28T16:29:00Z">
        <w:r>
          <w:rPr>
            <w:rFonts w:ascii="Times New Roman" w:hAnsi="Times New Roman" w:cs="Times New Roman"/>
            <w:sz w:val="24"/>
            <w:szCs w:val="24"/>
          </w:rPr>
          <w:t>0, 0-15, 15-50, 50-100,100-150, 150-200, &gt;200</w:t>
        </w:r>
      </w:ins>
    </w:p>
    <w:p w14:paraId="3013E4A4" w14:textId="77777777" w:rsidR="00D4647B" w:rsidRDefault="00D4647B">
      <w:pPr>
        <w:pStyle w:val="ListParagraph"/>
        <w:ind w:left="644"/>
        <w:rPr>
          <w:ins w:id="995" w:author="User" w:date="2017-07-28T16:30:00Z"/>
          <w:rFonts w:ascii="Times New Roman" w:hAnsi="Times New Roman" w:cs="Times New Roman"/>
          <w:sz w:val="24"/>
          <w:szCs w:val="24"/>
        </w:rPr>
        <w:pPrChange w:id="996" w:author="User" w:date="2017-07-28T16:29:00Z">
          <w:pPr>
            <w:pStyle w:val="ListParagraph"/>
          </w:pPr>
        </w:pPrChange>
      </w:pPr>
    </w:p>
    <w:p w14:paraId="063740F9" w14:textId="77777777" w:rsidR="00D4647B" w:rsidRDefault="00D4647B">
      <w:pPr>
        <w:pStyle w:val="ListParagraph"/>
        <w:numPr>
          <w:ilvl w:val="0"/>
          <w:numId w:val="1"/>
        </w:numPr>
        <w:rPr>
          <w:ins w:id="997" w:author="User" w:date="2017-07-28T16:30:00Z"/>
          <w:rFonts w:ascii="Times New Roman" w:hAnsi="Times New Roman" w:cs="Times New Roman"/>
          <w:sz w:val="24"/>
          <w:szCs w:val="24"/>
        </w:rPr>
        <w:pPrChange w:id="998" w:author="User" w:date="2017-07-28T16:30:00Z">
          <w:pPr>
            <w:pStyle w:val="ListParagraph"/>
          </w:pPr>
        </w:pPrChange>
      </w:pPr>
      <w:ins w:id="999" w:author="User" w:date="2017-07-28T16:30:00Z">
        <w:r>
          <w:rPr>
            <w:rFonts w:ascii="Times New Roman" w:hAnsi="Times New Roman" w:cs="Times New Roman"/>
            <w:sz w:val="24"/>
            <w:szCs w:val="24"/>
          </w:rPr>
          <w:t>Marriageable age (girl)</w:t>
        </w:r>
      </w:ins>
    </w:p>
    <w:p w14:paraId="10C43852" w14:textId="77777777" w:rsidR="00D4647B" w:rsidRDefault="00D4647B">
      <w:pPr>
        <w:pStyle w:val="ListParagraph"/>
        <w:ind w:left="644"/>
        <w:rPr>
          <w:ins w:id="1000" w:author="User" w:date="2017-07-28T16:31:00Z"/>
          <w:rFonts w:ascii="Times New Roman" w:hAnsi="Times New Roman" w:cs="Times New Roman"/>
          <w:sz w:val="24"/>
          <w:szCs w:val="24"/>
        </w:rPr>
        <w:pPrChange w:id="1001" w:author="User" w:date="2017-07-28T16:31:00Z">
          <w:pPr>
            <w:pStyle w:val="ListParagraph"/>
          </w:pPr>
        </w:pPrChange>
      </w:pPr>
      <w:ins w:id="1002" w:author="User" w:date="2017-07-28T16:31:00Z">
        <w:r>
          <w:rPr>
            <w:rFonts w:ascii="Times New Roman" w:hAnsi="Times New Roman" w:cs="Times New Roman"/>
            <w:sz w:val="24"/>
            <w:szCs w:val="24"/>
          </w:rPr>
          <w:t>14, 16, 18, 21,&gt;21</w:t>
        </w:r>
      </w:ins>
    </w:p>
    <w:p w14:paraId="52B16D8A" w14:textId="77777777" w:rsidR="00D4647B" w:rsidRDefault="00D4647B">
      <w:pPr>
        <w:pStyle w:val="ListParagraph"/>
        <w:ind w:left="644"/>
        <w:rPr>
          <w:ins w:id="1003" w:author="User" w:date="2017-07-28T16:31:00Z"/>
          <w:rFonts w:ascii="Times New Roman" w:hAnsi="Times New Roman" w:cs="Times New Roman"/>
          <w:sz w:val="24"/>
          <w:szCs w:val="24"/>
        </w:rPr>
        <w:pPrChange w:id="1004" w:author="User" w:date="2017-07-28T16:31:00Z">
          <w:pPr>
            <w:pStyle w:val="ListParagraph"/>
          </w:pPr>
        </w:pPrChange>
      </w:pPr>
    </w:p>
    <w:p w14:paraId="7BC43978" w14:textId="77777777" w:rsidR="00D4647B" w:rsidRDefault="00D4647B" w:rsidP="00D4647B">
      <w:pPr>
        <w:pStyle w:val="ListParagraph"/>
        <w:numPr>
          <w:ilvl w:val="0"/>
          <w:numId w:val="1"/>
        </w:numPr>
        <w:rPr>
          <w:ins w:id="1005" w:author="User" w:date="2017-07-28T16:31:00Z"/>
          <w:rFonts w:ascii="Times New Roman" w:hAnsi="Times New Roman" w:cs="Times New Roman"/>
          <w:sz w:val="24"/>
          <w:szCs w:val="24"/>
        </w:rPr>
      </w:pPr>
      <w:ins w:id="1006" w:author="User" w:date="2017-07-28T16:31:00Z">
        <w:r>
          <w:rPr>
            <w:rFonts w:ascii="Times New Roman" w:hAnsi="Times New Roman" w:cs="Times New Roman"/>
            <w:sz w:val="24"/>
            <w:szCs w:val="24"/>
          </w:rPr>
          <w:t>Marriageable age (boy)</w:t>
        </w:r>
      </w:ins>
    </w:p>
    <w:p w14:paraId="31DDB7D7" w14:textId="77777777" w:rsidR="00D4647B" w:rsidRDefault="00D4647B" w:rsidP="00D4647B">
      <w:pPr>
        <w:pStyle w:val="ListParagraph"/>
        <w:ind w:left="644"/>
        <w:rPr>
          <w:ins w:id="1007" w:author="User" w:date="2017-07-28T16:31:00Z"/>
          <w:rFonts w:ascii="Times New Roman" w:hAnsi="Times New Roman" w:cs="Times New Roman"/>
          <w:sz w:val="24"/>
          <w:szCs w:val="24"/>
        </w:rPr>
      </w:pPr>
      <w:ins w:id="1008" w:author="User" w:date="2017-07-28T16:31:00Z">
        <w:r>
          <w:rPr>
            <w:rFonts w:ascii="Times New Roman" w:hAnsi="Times New Roman" w:cs="Times New Roman"/>
            <w:sz w:val="24"/>
            <w:szCs w:val="24"/>
          </w:rPr>
          <w:t>14, 16, 18, 21,&gt;21</w:t>
        </w:r>
      </w:ins>
    </w:p>
    <w:p w14:paraId="21E287B4" w14:textId="77777777" w:rsidR="00D4647B" w:rsidRDefault="00D4647B">
      <w:pPr>
        <w:pStyle w:val="ListParagraph"/>
        <w:ind w:left="644"/>
        <w:rPr>
          <w:ins w:id="1009" w:author="User" w:date="2017-07-28T16:13:00Z"/>
          <w:rFonts w:ascii="Times New Roman" w:hAnsi="Times New Roman" w:cs="Times New Roman"/>
          <w:sz w:val="24"/>
          <w:szCs w:val="24"/>
        </w:rPr>
        <w:pPrChange w:id="1010" w:author="User" w:date="2017-07-28T16:31:00Z">
          <w:pPr>
            <w:pStyle w:val="ListParagraph"/>
          </w:pPr>
        </w:pPrChange>
      </w:pPr>
    </w:p>
    <w:p w14:paraId="0A7CBAA4" w14:textId="77777777" w:rsidR="00191534" w:rsidRDefault="00D4647B">
      <w:pPr>
        <w:pStyle w:val="ListParagraph"/>
        <w:numPr>
          <w:ilvl w:val="0"/>
          <w:numId w:val="1"/>
        </w:numPr>
        <w:rPr>
          <w:ins w:id="1011" w:author="User" w:date="2017-07-28T16:31:00Z"/>
          <w:rFonts w:ascii="Times New Roman" w:hAnsi="Times New Roman" w:cs="Times New Roman"/>
          <w:sz w:val="24"/>
          <w:szCs w:val="24"/>
        </w:rPr>
        <w:pPrChange w:id="1012" w:author="User" w:date="2017-07-28T16:31:00Z">
          <w:pPr>
            <w:pStyle w:val="ListParagraph"/>
          </w:pPr>
        </w:pPrChange>
      </w:pPr>
      <w:ins w:id="1013" w:author="User" w:date="2017-07-28T16:31:00Z">
        <w:r>
          <w:rPr>
            <w:rFonts w:ascii="Times New Roman" w:hAnsi="Times New Roman" w:cs="Times New Roman"/>
            <w:sz w:val="24"/>
            <w:szCs w:val="24"/>
          </w:rPr>
          <w:lastRenderedPageBreak/>
          <w:t xml:space="preserve"> Do you treat boys and girls equally?</w:t>
        </w:r>
      </w:ins>
    </w:p>
    <w:p w14:paraId="6E10EC88" w14:textId="77777777" w:rsidR="00D4647B" w:rsidRDefault="00D4647B">
      <w:pPr>
        <w:pStyle w:val="ListParagraph"/>
        <w:ind w:left="644"/>
        <w:rPr>
          <w:ins w:id="1014" w:author="User" w:date="2017-07-28T16:32:00Z"/>
          <w:rFonts w:ascii="Times New Roman" w:hAnsi="Times New Roman" w:cs="Times New Roman"/>
          <w:sz w:val="24"/>
          <w:szCs w:val="24"/>
        </w:rPr>
        <w:pPrChange w:id="1015" w:author="User" w:date="2017-07-28T16:31:00Z">
          <w:pPr>
            <w:pStyle w:val="ListParagraph"/>
          </w:pPr>
        </w:pPrChange>
      </w:pPr>
      <w:ins w:id="1016" w:author="User" w:date="2017-07-28T16:31:00Z">
        <w:r>
          <w:rPr>
            <w:rFonts w:ascii="Times New Roman" w:hAnsi="Times New Roman" w:cs="Times New Roman"/>
            <w:sz w:val="24"/>
            <w:szCs w:val="24"/>
          </w:rPr>
          <w:t xml:space="preserve">Yes, No, Maybe, I </w:t>
        </w:r>
      </w:ins>
      <w:ins w:id="1017" w:author="User" w:date="2017-07-28T16:32:00Z">
        <w:r>
          <w:rPr>
            <w:rFonts w:ascii="Times New Roman" w:hAnsi="Times New Roman" w:cs="Times New Roman"/>
            <w:sz w:val="24"/>
            <w:szCs w:val="24"/>
          </w:rPr>
          <w:t>don’t</w:t>
        </w:r>
      </w:ins>
      <w:ins w:id="1018" w:author="User" w:date="2017-07-28T16:31:00Z">
        <w:r>
          <w:rPr>
            <w:rFonts w:ascii="Times New Roman" w:hAnsi="Times New Roman" w:cs="Times New Roman"/>
            <w:sz w:val="24"/>
            <w:szCs w:val="24"/>
          </w:rPr>
          <w:t xml:space="preserve"> </w:t>
        </w:r>
      </w:ins>
      <w:ins w:id="1019" w:author="User" w:date="2017-07-28T16:32:00Z">
        <w:r>
          <w:rPr>
            <w:rFonts w:ascii="Times New Roman" w:hAnsi="Times New Roman" w:cs="Times New Roman"/>
            <w:sz w:val="24"/>
            <w:szCs w:val="24"/>
          </w:rPr>
          <w:t>know</w:t>
        </w:r>
      </w:ins>
    </w:p>
    <w:p w14:paraId="1A4F1E23" w14:textId="77777777" w:rsidR="00D4647B" w:rsidRDefault="00D4647B">
      <w:pPr>
        <w:pStyle w:val="ListParagraph"/>
        <w:ind w:left="644"/>
        <w:rPr>
          <w:ins w:id="1020" w:author="User" w:date="2017-07-28T16:32:00Z"/>
          <w:rFonts w:ascii="Times New Roman" w:hAnsi="Times New Roman" w:cs="Times New Roman"/>
          <w:sz w:val="24"/>
          <w:szCs w:val="24"/>
        </w:rPr>
        <w:pPrChange w:id="1021" w:author="User" w:date="2017-07-28T16:31:00Z">
          <w:pPr>
            <w:pStyle w:val="ListParagraph"/>
          </w:pPr>
        </w:pPrChange>
      </w:pPr>
    </w:p>
    <w:p w14:paraId="6843DA96" w14:textId="77777777" w:rsidR="00D4647B" w:rsidRDefault="00D4647B">
      <w:pPr>
        <w:pStyle w:val="ListParagraph"/>
        <w:numPr>
          <w:ilvl w:val="0"/>
          <w:numId w:val="1"/>
        </w:numPr>
        <w:rPr>
          <w:ins w:id="1022" w:author="User" w:date="2017-07-28T16:32:00Z"/>
          <w:rFonts w:ascii="Times New Roman" w:hAnsi="Times New Roman" w:cs="Times New Roman"/>
          <w:sz w:val="24"/>
          <w:szCs w:val="24"/>
        </w:rPr>
        <w:pPrChange w:id="1023" w:author="User" w:date="2017-07-28T16:32:00Z">
          <w:pPr>
            <w:pStyle w:val="ListParagraph"/>
          </w:pPr>
        </w:pPrChange>
      </w:pPr>
      <w:ins w:id="1024" w:author="User" w:date="2017-07-28T16:32:00Z">
        <w:r>
          <w:rPr>
            <w:rFonts w:ascii="Times New Roman" w:hAnsi="Times New Roman" w:cs="Times New Roman"/>
            <w:sz w:val="24"/>
            <w:szCs w:val="24"/>
          </w:rPr>
          <w:t>Face domestic violence</w:t>
        </w:r>
      </w:ins>
    </w:p>
    <w:p w14:paraId="0E259D56" w14:textId="77777777" w:rsidR="00D4647B" w:rsidRDefault="00D4647B">
      <w:pPr>
        <w:pStyle w:val="ListParagraph"/>
        <w:ind w:left="644"/>
        <w:rPr>
          <w:ins w:id="1025" w:author="User" w:date="2017-07-28T16:32:00Z"/>
          <w:rFonts w:ascii="Times New Roman" w:hAnsi="Times New Roman" w:cs="Times New Roman"/>
          <w:sz w:val="24"/>
          <w:szCs w:val="24"/>
        </w:rPr>
        <w:pPrChange w:id="1026" w:author="User" w:date="2017-07-28T16:32:00Z">
          <w:pPr>
            <w:pStyle w:val="ListParagraph"/>
          </w:pPr>
        </w:pPrChange>
      </w:pPr>
      <w:ins w:id="1027" w:author="User" w:date="2017-07-28T16:32:00Z">
        <w:r>
          <w:rPr>
            <w:rFonts w:ascii="Times New Roman" w:hAnsi="Times New Roman" w:cs="Times New Roman"/>
            <w:sz w:val="24"/>
            <w:szCs w:val="24"/>
          </w:rPr>
          <w:t xml:space="preserve">Yes, No </w:t>
        </w:r>
      </w:ins>
    </w:p>
    <w:p w14:paraId="5411B4D9" w14:textId="77777777" w:rsidR="00D4647B" w:rsidDel="00D4647B" w:rsidRDefault="00D4647B">
      <w:pPr>
        <w:pStyle w:val="ListParagraph"/>
        <w:ind w:left="567"/>
        <w:rPr>
          <w:del w:id="1028" w:author="User" w:date="2017-07-28T16:32:00Z"/>
          <w:rFonts w:ascii="Times New Roman" w:hAnsi="Times New Roman" w:cs="Times New Roman"/>
          <w:sz w:val="24"/>
          <w:szCs w:val="24"/>
        </w:rPr>
        <w:pPrChange w:id="1029" w:author="User" w:date="2017-07-28T16:32:00Z">
          <w:pPr>
            <w:pStyle w:val="ListParagraph"/>
          </w:pPr>
        </w:pPrChange>
      </w:pPr>
    </w:p>
    <w:p w14:paraId="4653C30C" w14:textId="77777777" w:rsidR="00D4647B" w:rsidRDefault="00D4647B">
      <w:pPr>
        <w:pStyle w:val="ListParagraph"/>
        <w:ind w:left="567"/>
        <w:rPr>
          <w:ins w:id="1030" w:author="User" w:date="2017-07-28T16:32:00Z"/>
          <w:rFonts w:ascii="Times New Roman" w:hAnsi="Times New Roman" w:cs="Times New Roman"/>
          <w:sz w:val="24"/>
          <w:szCs w:val="24"/>
        </w:rPr>
        <w:pPrChange w:id="1031" w:author="User" w:date="2017-07-28T16:32:00Z">
          <w:pPr>
            <w:pStyle w:val="ListParagraph"/>
            <w:numPr>
              <w:numId w:val="4"/>
            </w:numPr>
            <w:ind w:hanging="360"/>
          </w:pPr>
        </w:pPrChange>
      </w:pPr>
    </w:p>
    <w:p w14:paraId="166E7183" w14:textId="77777777" w:rsidR="00996101" w:rsidRDefault="00996101">
      <w:pPr>
        <w:pStyle w:val="ListParagraph"/>
        <w:numPr>
          <w:ilvl w:val="0"/>
          <w:numId w:val="1"/>
        </w:numPr>
        <w:ind w:left="567"/>
        <w:rPr>
          <w:rFonts w:ascii="Times New Roman" w:hAnsi="Times New Roman" w:cs="Times New Roman"/>
          <w:sz w:val="24"/>
          <w:szCs w:val="24"/>
        </w:rPr>
        <w:pPrChange w:id="1032" w:author="User" w:date="2017-07-28T16:02:00Z">
          <w:pPr>
            <w:pStyle w:val="ListParagraph"/>
            <w:numPr>
              <w:numId w:val="4"/>
            </w:numPr>
            <w:ind w:hanging="360"/>
          </w:pPr>
        </w:pPrChange>
      </w:pPr>
      <w:r>
        <w:rPr>
          <w:rFonts w:ascii="Times New Roman" w:hAnsi="Times New Roman" w:cs="Times New Roman"/>
          <w:sz w:val="24"/>
          <w:szCs w:val="24"/>
        </w:rPr>
        <w:t>Do married members of your family know about family planning?</w:t>
      </w:r>
    </w:p>
    <w:p w14:paraId="26057360" w14:textId="77777777" w:rsidR="00EB344F" w:rsidRDefault="00EB344F">
      <w:pPr>
        <w:pStyle w:val="ListParagraph"/>
        <w:ind w:left="567"/>
        <w:rPr>
          <w:rFonts w:ascii="Times New Roman" w:hAnsi="Times New Roman" w:cs="Times New Roman"/>
          <w:sz w:val="24"/>
          <w:szCs w:val="24"/>
        </w:rPr>
        <w:pPrChange w:id="1033" w:author="User" w:date="2017-07-28T16:02:00Z">
          <w:pPr>
            <w:pStyle w:val="ListParagraph"/>
          </w:pPr>
        </w:pPrChange>
      </w:pPr>
      <w:r>
        <w:rPr>
          <w:rFonts w:ascii="Times New Roman" w:hAnsi="Times New Roman" w:cs="Times New Roman"/>
          <w:sz w:val="24"/>
          <w:szCs w:val="24"/>
        </w:rPr>
        <w:sym w:font="Wingdings" w:char="F0FE"/>
      </w:r>
    </w:p>
    <w:p w14:paraId="3A27F9F9" w14:textId="77777777" w:rsidR="00EB344F" w:rsidRDefault="00EB344F">
      <w:pPr>
        <w:pStyle w:val="ListParagraph"/>
        <w:ind w:left="567"/>
        <w:rPr>
          <w:rFonts w:ascii="Times New Roman" w:hAnsi="Times New Roman" w:cs="Times New Roman"/>
          <w:sz w:val="24"/>
          <w:szCs w:val="24"/>
        </w:rPr>
        <w:pPrChange w:id="1034" w:author="User" w:date="2017-07-28T16:02:00Z">
          <w:pPr>
            <w:pStyle w:val="ListParagraph"/>
          </w:pPr>
        </w:pPrChange>
      </w:pPr>
    </w:p>
    <w:p w14:paraId="2AADA5F7" w14:textId="77777777" w:rsidR="00996101" w:rsidRDefault="00996101">
      <w:pPr>
        <w:pStyle w:val="ListParagraph"/>
        <w:numPr>
          <w:ilvl w:val="0"/>
          <w:numId w:val="1"/>
        </w:numPr>
        <w:ind w:left="567"/>
        <w:rPr>
          <w:rFonts w:ascii="Times New Roman" w:hAnsi="Times New Roman" w:cs="Times New Roman"/>
          <w:sz w:val="24"/>
          <w:szCs w:val="24"/>
        </w:rPr>
        <w:pPrChange w:id="1035" w:author="User" w:date="2017-07-28T16:02:00Z">
          <w:pPr>
            <w:pStyle w:val="ListParagraph"/>
            <w:numPr>
              <w:numId w:val="4"/>
            </w:numPr>
            <w:ind w:hanging="360"/>
          </w:pPr>
        </w:pPrChange>
      </w:pPr>
      <w:r>
        <w:rPr>
          <w:rFonts w:ascii="Times New Roman" w:hAnsi="Times New Roman" w:cs="Times New Roman"/>
          <w:sz w:val="24"/>
          <w:szCs w:val="24"/>
        </w:rPr>
        <w:t>Has any of your family member undergone family planning?</w:t>
      </w:r>
    </w:p>
    <w:p w14:paraId="62C4CCC5" w14:textId="77777777" w:rsidR="00EB344F" w:rsidRDefault="00D4647B">
      <w:pPr>
        <w:pStyle w:val="ListParagraph"/>
        <w:ind w:left="567"/>
        <w:rPr>
          <w:rFonts w:ascii="Times New Roman" w:hAnsi="Times New Roman" w:cs="Times New Roman"/>
          <w:sz w:val="24"/>
          <w:szCs w:val="24"/>
        </w:rPr>
        <w:pPrChange w:id="1036" w:author="User" w:date="2017-07-28T16:02:00Z">
          <w:pPr>
            <w:pStyle w:val="ListParagraph"/>
          </w:pPr>
        </w:pPrChange>
      </w:pPr>
      <w:ins w:id="1037" w:author="User" w:date="2017-07-28T16:32:00Z">
        <w:r>
          <w:rPr>
            <w:rFonts w:ascii="Times New Roman" w:hAnsi="Times New Roman" w:cs="Times New Roman"/>
            <w:sz w:val="24"/>
            <w:szCs w:val="24"/>
          </w:rPr>
          <w:t xml:space="preserve">Yes, No, Yes after birth of 2 children, Yes after birth of a boy child, </w:t>
        </w:r>
      </w:ins>
      <w:ins w:id="1038" w:author="User" w:date="2017-07-28T16:33:00Z">
        <w:r>
          <w:rPr>
            <w:rFonts w:ascii="Times New Roman" w:hAnsi="Times New Roman" w:cs="Times New Roman"/>
            <w:sz w:val="24"/>
            <w:szCs w:val="24"/>
          </w:rPr>
          <w:t>Don’t</w:t>
        </w:r>
      </w:ins>
      <w:ins w:id="1039" w:author="User" w:date="2017-07-28T16:32:00Z">
        <w:r>
          <w:rPr>
            <w:rFonts w:ascii="Times New Roman" w:hAnsi="Times New Roman" w:cs="Times New Roman"/>
            <w:sz w:val="24"/>
            <w:szCs w:val="24"/>
          </w:rPr>
          <w:t xml:space="preserve"> </w:t>
        </w:r>
      </w:ins>
      <w:ins w:id="1040" w:author="User" w:date="2017-07-28T16:33:00Z">
        <w:r>
          <w:rPr>
            <w:rFonts w:ascii="Times New Roman" w:hAnsi="Times New Roman" w:cs="Times New Roman"/>
            <w:sz w:val="24"/>
            <w:szCs w:val="24"/>
          </w:rPr>
          <w:t>know what it is</w:t>
        </w:r>
      </w:ins>
      <w:del w:id="1041" w:author="User" w:date="2017-07-28T16:32:00Z">
        <w:r w:rsidR="00EB344F" w:rsidDel="00D4647B">
          <w:rPr>
            <w:rFonts w:ascii="Times New Roman" w:hAnsi="Times New Roman" w:cs="Times New Roman"/>
            <w:sz w:val="24"/>
            <w:szCs w:val="24"/>
          </w:rPr>
          <w:sym w:font="Wingdings" w:char="F0FE"/>
        </w:r>
      </w:del>
    </w:p>
    <w:p w14:paraId="32F08BD1" w14:textId="77777777" w:rsidR="00EB344F" w:rsidRDefault="00EB344F">
      <w:pPr>
        <w:pStyle w:val="ListParagraph"/>
        <w:ind w:left="567"/>
        <w:rPr>
          <w:rFonts w:ascii="Times New Roman" w:hAnsi="Times New Roman" w:cs="Times New Roman"/>
          <w:sz w:val="24"/>
          <w:szCs w:val="24"/>
        </w:rPr>
        <w:pPrChange w:id="1042" w:author="User" w:date="2017-07-28T16:02:00Z">
          <w:pPr>
            <w:pStyle w:val="ListParagraph"/>
          </w:pPr>
        </w:pPrChange>
      </w:pPr>
    </w:p>
    <w:p w14:paraId="51309A21" w14:textId="77777777" w:rsidR="00996101" w:rsidRDefault="00996101">
      <w:pPr>
        <w:pStyle w:val="ListParagraph"/>
        <w:numPr>
          <w:ilvl w:val="0"/>
          <w:numId w:val="1"/>
        </w:numPr>
        <w:ind w:left="567"/>
        <w:rPr>
          <w:rFonts w:ascii="Times New Roman" w:hAnsi="Times New Roman" w:cs="Times New Roman"/>
          <w:sz w:val="24"/>
          <w:szCs w:val="24"/>
        </w:rPr>
        <w:pPrChange w:id="1043" w:author="User" w:date="2017-07-28T16:02:00Z">
          <w:pPr>
            <w:pStyle w:val="ListParagraph"/>
            <w:numPr>
              <w:numId w:val="4"/>
            </w:numPr>
            <w:ind w:hanging="360"/>
          </w:pPr>
        </w:pPrChange>
      </w:pPr>
      <w:r>
        <w:rPr>
          <w:rFonts w:ascii="Times New Roman" w:hAnsi="Times New Roman" w:cs="Times New Roman"/>
          <w:sz w:val="24"/>
          <w:szCs w:val="24"/>
        </w:rPr>
        <w:t>Do you know any home remedies for general illnesses?</w:t>
      </w:r>
    </w:p>
    <w:p w14:paraId="5095CF96" w14:textId="77777777" w:rsidR="00EB344F" w:rsidRDefault="00EB344F">
      <w:pPr>
        <w:pStyle w:val="ListParagraph"/>
        <w:ind w:left="567"/>
        <w:rPr>
          <w:rFonts w:ascii="Times New Roman" w:hAnsi="Times New Roman" w:cs="Times New Roman"/>
          <w:sz w:val="24"/>
          <w:szCs w:val="24"/>
        </w:rPr>
        <w:pPrChange w:id="1044" w:author="User" w:date="2017-07-28T16:02:00Z">
          <w:pPr>
            <w:pStyle w:val="ListParagraph"/>
          </w:pPr>
        </w:pPrChange>
      </w:pPr>
      <w:r>
        <w:rPr>
          <w:rFonts w:ascii="Times New Roman" w:hAnsi="Times New Roman" w:cs="Times New Roman"/>
          <w:sz w:val="24"/>
          <w:szCs w:val="24"/>
        </w:rPr>
        <w:sym w:font="Wingdings" w:char="F0FE"/>
      </w:r>
    </w:p>
    <w:p w14:paraId="1E49810A" w14:textId="77777777" w:rsidR="00EB344F" w:rsidRDefault="00EB344F">
      <w:pPr>
        <w:pStyle w:val="ListParagraph"/>
        <w:ind w:left="567"/>
        <w:rPr>
          <w:rFonts w:ascii="Times New Roman" w:hAnsi="Times New Roman" w:cs="Times New Roman"/>
          <w:sz w:val="24"/>
          <w:szCs w:val="24"/>
        </w:rPr>
        <w:pPrChange w:id="1045" w:author="User" w:date="2017-07-28T16:02:00Z">
          <w:pPr>
            <w:pStyle w:val="ListParagraph"/>
          </w:pPr>
        </w:pPrChange>
      </w:pPr>
    </w:p>
    <w:p w14:paraId="04E8246B" w14:textId="77777777" w:rsidR="00996101" w:rsidRDefault="00996101">
      <w:pPr>
        <w:pStyle w:val="ListParagraph"/>
        <w:numPr>
          <w:ilvl w:val="0"/>
          <w:numId w:val="1"/>
        </w:numPr>
        <w:ind w:left="567"/>
        <w:rPr>
          <w:rFonts w:ascii="Times New Roman" w:hAnsi="Times New Roman" w:cs="Times New Roman"/>
          <w:sz w:val="24"/>
          <w:szCs w:val="24"/>
        </w:rPr>
        <w:pPrChange w:id="1046" w:author="User" w:date="2017-07-28T16:02:00Z">
          <w:pPr>
            <w:pStyle w:val="ListParagraph"/>
            <w:numPr>
              <w:numId w:val="4"/>
            </w:numPr>
            <w:ind w:hanging="360"/>
          </w:pPr>
        </w:pPrChange>
      </w:pPr>
      <w:r>
        <w:rPr>
          <w:rFonts w:ascii="Times New Roman" w:hAnsi="Times New Roman" w:cs="Times New Roman"/>
          <w:sz w:val="24"/>
          <w:szCs w:val="24"/>
        </w:rPr>
        <w:t>For your illness, where do you go for treatment?</w:t>
      </w:r>
    </w:p>
    <w:p w14:paraId="58C9D0CC" w14:textId="77777777" w:rsidR="00EB344F" w:rsidRDefault="00EB344F">
      <w:pPr>
        <w:pStyle w:val="ListParagraph"/>
        <w:ind w:left="567"/>
        <w:rPr>
          <w:rFonts w:ascii="Times New Roman" w:hAnsi="Times New Roman" w:cs="Times New Roman"/>
          <w:sz w:val="24"/>
          <w:szCs w:val="24"/>
        </w:rPr>
        <w:pPrChange w:id="1047" w:author="User" w:date="2017-07-28T16:02:00Z">
          <w:pPr>
            <w:pStyle w:val="ListParagraph"/>
          </w:pPr>
        </w:pPrChange>
      </w:pPr>
      <w:r>
        <w:rPr>
          <w:rFonts w:ascii="Times New Roman" w:hAnsi="Times New Roman" w:cs="Times New Roman"/>
          <w:sz w:val="24"/>
          <w:szCs w:val="24"/>
        </w:rPr>
        <w:t>government hospital, Private medical practitioner, country doctor, priest, midwife, other</w:t>
      </w:r>
    </w:p>
    <w:p w14:paraId="515BF73A" w14:textId="77777777" w:rsidR="00EB344F" w:rsidRDefault="00EB344F">
      <w:pPr>
        <w:pStyle w:val="ListParagraph"/>
        <w:ind w:left="567"/>
        <w:rPr>
          <w:ins w:id="1048" w:author="User" w:date="2017-07-28T16:09:00Z"/>
          <w:rFonts w:ascii="Times New Roman" w:hAnsi="Times New Roman" w:cs="Times New Roman"/>
          <w:sz w:val="24"/>
          <w:szCs w:val="24"/>
        </w:rPr>
        <w:pPrChange w:id="1049" w:author="User" w:date="2017-07-28T16:02:00Z">
          <w:pPr>
            <w:pStyle w:val="ListParagraph"/>
          </w:pPr>
        </w:pPrChange>
      </w:pPr>
    </w:p>
    <w:p w14:paraId="50285319" w14:textId="77777777" w:rsidR="00191534" w:rsidRDefault="00191534">
      <w:pPr>
        <w:pStyle w:val="ListParagraph"/>
        <w:numPr>
          <w:ilvl w:val="0"/>
          <w:numId w:val="1"/>
        </w:numPr>
        <w:rPr>
          <w:ins w:id="1050" w:author="User" w:date="2017-07-28T16:10:00Z"/>
          <w:rFonts w:ascii="Times New Roman" w:hAnsi="Times New Roman" w:cs="Times New Roman"/>
          <w:sz w:val="24"/>
          <w:szCs w:val="24"/>
        </w:rPr>
        <w:pPrChange w:id="1051" w:author="User" w:date="2017-07-28T16:09:00Z">
          <w:pPr>
            <w:pStyle w:val="ListParagraph"/>
          </w:pPr>
        </w:pPrChange>
      </w:pPr>
      <w:ins w:id="1052" w:author="User" w:date="2017-07-28T16:10:00Z">
        <w:r>
          <w:rPr>
            <w:rFonts w:ascii="Times New Roman" w:hAnsi="Times New Roman" w:cs="Times New Roman"/>
            <w:sz w:val="24"/>
            <w:szCs w:val="24"/>
          </w:rPr>
          <w:t>Number of people with illness</w:t>
        </w:r>
      </w:ins>
    </w:p>
    <w:p w14:paraId="3608B68E" w14:textId="77777777" w:rsidR="00191534" w:rsidRDefault="00191534">
      <w:pPr>
        <w:pStyle w:val="ListParagraph"/>
        <w:ind w:left="644"/>
        <w:rPr>
          <w:ins w:id="1053" w:author="User" w:date="2017-07-28T16:10:00Z"/>
          <w:rFonts w:ascii="Times New Roman" w:hAnsi="Times New Roman" w:cs="Times New Roman"/>
          <w:sz w:val="24"/>
          <w:szCs w:val="24"/>
        </w:rPr>
        <w:pPrChange w:id="1054" w:author="User" w:date="2017-07-28T16:10:00Z">
          <w:pPr>
            <w:pStyle w:val="ListParagraph"/>
            <w:numPr>
              <w:numId w:val="1"/>
            </w:numPr>
            <w:ind w:left="644" w:hanging="360"/>
          </w:pPr>
        </w:pPrChange>
      </w:pPr>
      <w:ins w:id="1055" w:author="User" w:date="2017-07-28T16:10:00Z">
        <w:r>
          <w:rPr>
            <w:rFonts w:ascii="Times New Roman" w:hAnsi="Times New Roman" w:cs="Times New Roman"/>
            <w:sz w:val="24"/>
            <w:szCs w:val="24"/>
          </w:rPr>
          <w:t>______________</w:t>
        </w:r>
      </w:ins>
    </w:p>
    <w:p w14:paraId="07504293" w14:textId="77777777" w:rsidR="00191534" w:rsidRDefault="00191534">
      <w:pPr>
        <w:pStyle w:val="ListParagraph"/>
        <w:ind w:left="644"/>
        <w:rPr>
          <w:ins w:id="1056" w:author="User" w:date="2017-07-28T16:10:00Z"/>
          <w:rFonts w:ascii="Times New Roman" w:hAnsi="Times New Roman" w:cs="Times New Roman"/>
          <w:sz w:val="24"/>
          <w:szCs w:val="24"/>
        </w:rPr>
        <w:pPrChange w:id="1057" w:author="User" w:date="2017-07-28T16:10:00Z">
          <w:pPr>
            <w:pStyle w:val="ListParagraph"/>
            <w:numPr>
              <w:numId w:val="1"/>
            </w:numPr>
            <w:ind w:left="644" w:hanging="360"/>
          </w:pPr>
        </w:pPrChange>
      </w:pPr>
    </w:p>
    <w:p w14:paraId="2D16C4D7" w14:textId="77777777" w:rsidR="00191534" w:rsidRDefault="00191534">
      <w:pPr>
        <w:pStyle w:val="ListParagraph"/>
        <w:numPr>
          <w:ilvl w:val="0"/>
          <w:numId w:val="1"/>
        </w:numPr>
        <w:rPr>
          <w:ins w:id="1058" w:author="User" w:date="2017-07-28T16:10:00Z"/>
          <w:rFonts w:ascii="Times New Roman" w:hAnsi="Times New Roman" w:cs="Times New Roman"/>
          <w:sz w:val="24"/>
          <w:szCs w:val="24"/>
        </w:rPr>
      </w:pPr>
      <w:ins w:id="1059" w:author="User" w:date="2017-07-28T16:10:00Z">
        <w:r>
          <w:rPr>
            <w:rFonts w:ascii="Times New Roman" w:hAnsi="Times New Roman" w:cs="Times New Roman"/>
            <w:sz w:val="24"/>
            <w:szCs w:val="24"/>
          </w:rPr>
          <w:t>Number of physically challenged people</w:t>
        </w:r>
      </w:ins>
    </w:p>
    <w:p w14:paraId="5D8A31DD" w14:textId="77777777" w:rsidR="00191534" w:rsidRDefault="00191534">
      <w:pPr>
        <w:pStyle w:val="ListParagraph"/>
        <w:ind w:left="644"/>
        <w:rPr>
          <w:ins w:id="1060" w:author="User" w:date="2017-07-28T16:10:00Z"/>
          <w:rFonts w:ascii="Times New Roman" w:hAnsi="Times New Roman" w:cs="Times New Roman"/>
          <w:sz w:val="24"/>
          <w:szCs w:val="24"/>
        </w:rPr>
        <w:pPrChange w:id="1061" w:author="User" w:date="2017-07-28T16:10:00Z">
          <w:pPr>
            <w:pStyle w:val="ListParagraph"/>
            <w:numPr>
              <w:numId w:val="1"/>
            </w:numPr>
            <w:ind w:left="644" w:hanging="360"/>
          </w:pPr>
        </w:pPrChange>
      </w:pPr>
      <w:ins w:id="1062" w:author="User" w:date="2017-07-28T16:10:00Z">
        <w:r>
          <w:rPr>
            <w:rFonts w:ascii="Times New Roman" w:hAnsi="Times New Roman" w:cs="Times New Roman"/>
            <w:sz w:val="24"/>
            <w:szCs w:val="24"/>
          </w:rPr>
          <w:t>______________</w:t>
        </w:r>
      </w:ins>
    </w:p>
    <w:p w14:paraId="19A7C93F" w14:textId="77777777" w:rsidR="00191534" w:rsidRDefault="00191534">
      <w:pPr>
        <w:pStyle w:val="ListParagraph"/>
        <w:ind w:left="644"/>
        <w:rPr>
          <w:ins w:id="1063" w:author="User" w:date="2017-07-28T16:10:00Z"/>
          <w:rFonts w:ascii="Times New Roman" w:hAnsi="Times New Roman" w:cs="Times New Roman"/>
          <w:sz w:val="24"/>
          <w:szCs w:val="24"/>
        </w:rPr>
        <w:pPrChange w:id="1064" w:author="User" w:date="2017-07-28T16:10:00Z">
          <w:pPr>
            <w:pStyle w:val="ListParagraph"/>
            <w:numPr>
              <w:numId w:val="1"/>
            </w:numPr>
            <w:ind w:left="644" w:hanging="360"/>
          </w:pPr>
        </w:pPrChange>
      </w:pPr>
    </w:p>
    <w:p w14:paraId="54E0472F" w14:textId="77777777" w:rsidR="00191534" w:rsidRDefault="00191534">
      <w:pPr>
        <w:pStyle w:val="ListParagraph"/>
        <w:numPr>
          <w:ilvl w:val="0"/>
          <w:numId w:val="1"/>
        </w:numPr>
        <w:rPr>
          <w:ins w:id="1065" w:author="User" w:date="2017-07-28T16:10:00Z"/>
          <w:rFonts w:ascii="Times New Roman" w:hAnsi="Times New Roman" w:cs="Times New Roman"/>
          <w:sz w:val="24"/>
          <w:szCs w:val="24"/>
        </w:rPr>
      </w:pPr>
      <w:ins w:id="1066" w:author="User" w:date="2017-07-28T16:10:00Z">
        <w:r>
          <w:rPr>
            <w:rFonts w:ascii="Times New Roman" w:hAnsi="Times New Roman" w:cs="Times New Roman"/>
            <w:sz w:val="24"/>
            <w:szCs w:val="24"/>
          </w:rPr>
          <w:t xml:space="preserve"> Number of visits to doctor a month </w:t>
        </w:r>
      </w:ins>
    </w:p>
    <w:p w14:paraId="3B17B2FC" w14:textId="77777777" w:rsidR="00191534" w:rsidRDefault="00191534">
      <w:pPr>
        <w:pStyle w:val="ListParagraph"/>
        <w:ind w:left="644"/>
        <w:rPr>
          <w:ins w:id="1067" w:author="User" w:date="2017-07-28T16:11:00Z"/>
          <w:rFonts w:ascii="Times New Roman" w:hAnsi="Times New Roman" w:cs="Times New Roman"/>
          <w:sz w:val="24"/>
          <w:szCs w:val="24"/>
        </w:rPr>
        <w:pPrChange w:id="1068" w:author="User" w:date="2017-07-28T16:11:00Z">
          <w:pPr>
            <w:pStyle w:val="ListParagraph"/>
            <w:numPr>
              <w:numId w:val="1"/>
            </w:numPr>
            <w:ind w:left="644" w:hanging="360"/>
          </w:pPr>
        </w:pPrChange>
      </w:pPr>
      <w:ins w:id="1069" w:author="User" w:date="2017-07-28T16:11:00Z">
        <w:r>
          <w:rPr>
            <w:rFonts w:ascii="Times New Roman" w:hAnsi="Times New Roman" w:cs="Times New Roman"/>
            <w:sz w:val="24"/>
            <w:szCs w:val="24"/>
          </w:rPr>
          <w:t xml:space="preserve">0, 0-2, 2-5, 5-10, 10-15, &gt;15 </w:t>
        </w:r>
      </w:ins>
    </w:p>
    <w:p w14:paraId="173A5061" w14:textId="77777777" w:rsidR="00191534" w:rsidRDefault="00191534">
      <w:pPr>
        <w:pStyle w:val="ListParagraph"/>
        <w:ind w:left="644"/>
        <w:rPr>
          <w:ins w:id="1070" w:author="User" w:date="2017-07-28T16:11:00Z"/>
          <w:rFonts w:ascii="Times New Roman" w:hAnsi="Times New Roman" w:cs="Times New Roman"/>
          <w:sz w:val="24"/>
          <w:szCs w:val="24"/>
        </w:rPr>
        <w:pPrChange w:id="1071" w:author="User" w:date="2017-07-28T16:11:00Z">
          <w:pPr>
            <w:pStyle w:val="ListParagraph"/>
            <w:numPr>
              <w:numId w:val="1"/>
            </w:numPr>
            <w:ind w:left="644" w:hanging="360"/>
          </w:pPr>
        </w:pPrChange>
      </w:pPr>
    </w:p>
    <w:p w14:paraId="332A631E" w14:textId="77777777" w:rsidR="00191534" w:rsidRDefault="00191534">
      <w:pPr>
        <w:pStyle w:val="ListParagraph"/>
        <w:numPr>
          <w:ilvl w:val="0"/>
          <w:numId w:val="1"/>
        </w:numPr>
        <w:rPr>
          <w:ins w:id="1072" w:author="User" w:date="2017-07-28T16:11:00Z"/>
          <w:rFonts w:ascii="Times New Roman" w:hAnsi="Times New Roman" w:cs="Times New Roman"/>
          <w:sz w:val="24"/>
          <w:szCs w:val="24"/>
        </w:rPr>
      </w:pPr>
      <w:ins w:id="1073" w:author="User" w:date="2017-07-28T16:11:00Z">
        <w:r>
          <w:rPr>
            <w:rFonts w:ascii="Times New Roman" w:hAnsi="Times New Roman" w:cs="Times New Roman"/>
            <w:sz w:val="24"/>
            <w:szCs w:val="24"/>
          </w:rPr>
          <w:t xml:space="preserve"> Medical expenses</w:t>
        </w:r>
      </w:ins>
    </w:p>
    <w:p w14:paraId="7C29537B" w14:textId="77777777" w:rsidR="00191534" w:rsidRDefault="00191534">
      <w:pPr>
        <w:pStyle w:val="ListParagraph"/>
        <w:ind w:left="644"/>
        <w:rPr>
          <w:ins w:id="1074" w:author="User" w:date="2017-07-28T16:35:00Z"/>
          <w:rFonts w:ascii="Times New Roman" w:hAnsi="Times New Roman" w:cs="Times New Roman"/>
          <w:sz w:val="24"/>
          <w:szCs w:val="24"/>
        </w:rPr>
        <w:pPrChange w:id="1075" w:author="User" w:date="2017-07-28T16:11:00Z">
          <w:pPr>
            <w:pStyle w:val="ListParagraph"/>
            <w:numPr>
              <w:numId w:val="1"/>
            </w:numPr>
            <w:ind w:left="644" w:hanging="360"/>
          </w:pPr>
        </w:pPrChange>
      </w:pPr>
      <w:ins w:id="1076" w:author="User" w:date="2017-07-28T16:11:00Z">
        <w:r>
          <w:rPr>
            <w:rFonts w:ascii="Times New Roman" w:hAnsi="Times New Roman" w:cs="Times New Roman"/>
            <w:sz w:val="24"/>
            <w:szCs w:val="24"/>
          </w:rPr>
          <w:t xml:space="preserve">0, 0-100, 100-200, 200-300, 300-400, 400-500, &gt;500 </w:t>
        </w:r>
      </w:ins>
    </w:p>
    <w:p w14:paraId="587490DD" w14:textId="77777777" w:rsidR="00A6719F" w:rsidRDefault="00A6719F">
      <w:pPr>
        <w:pStyle w:val="ListParagraph"/>
        <w:ind w:left="644"/>
        <w:rPr>
          <w:ins w:id="1077" w:author="User" w:date="2017-07-28T16:35:00Z"/>
          <w:rFonts w:ascii="Times New Roman" w:hAnsi="Times New Roman" w:cs="Times New Roman"/>
          <w:sz w:val="24"/>
          <w:szCs w:val="24"/>
        </w:rPr>
        <w:pPrChange w:id="1078" w:author="User" w:date="2017-07-28T16:11:00Z">
          <w:pPr>
            <w:pStyle w:val="ListParagraph"/>
            <w:numPr>
              <w:numId w:val="1"/>
            </w:numPr>
            <w:ind w:left="644" w:hanging="360"/>
          </w:pPr>
        </w:pPrChange>
      </w:pPr>
    </w:p>
    <w:p w14:paraId="0AE65FCE" w14:textId="77777777" w:rsidR="00A6719F" w:rsidRDefault="00A6719F">
      <w:pPr>
        <w:pStyle w:val="ListParagraph"/>
        <w:numPr>
          <w:ilvl w:val="0"/>
          <w:numId w:val="1"/>
        </w:numPr>
        <w:rPr>
          <w:ins w:id="1079" w:author="User" w:date="2017-07-28T16:40:00Z"/>
          <w:rFonts w:ascii="Times New Roman" w:hAnsi="Times New Roman" w:cs="Times New Roman"/>
          <w:sz w:val="24"/>
          <w:szCs w:val="24"/>
        </w:rPr>
      </w:pPr>
      <w:ins w:id="1080" w:author="User" w:date="2017-07-28T16:35:00Z">
        <w:r>
          <w:rPr>
            <w:rFonts w:ascii="Times New Roman" w:hAnsi="Times New Roman" w:cs="Times New Roman"/>
            <w:sz w:val="24"/>
            <w:szCs w:val="24"/>
          </w:rPr>
          <w:t>Do you clean the toilet regularly?</w:t>
        </w:r>
      </w:ins>
    </w:p>
    <w:p w14:paraId="42F61C6E" w14:textId="77777777" w:rsidR="00361E53" w:rsidRDefault="00361E53">
      <w:pPr>
        <w:pStyle w:val="ListParagraph"/>
        <w:ind w:left="644"/>
        <w:rPr>
          <w:ins w:id="1081" w:author="User" w:date="2017-07-28T16:40:00Z"/>
          <w:rFonts w:ascii="Times New Roman" w:hAnsi="Times New Roman" w:cs="Times New Roman"/>
          <w:sz w:val="24"/>
          <w:szCs w:val="24"/>
        </w:rPr>
        <w:pPrChange w:id="1082" w:author="User" w:date="2017-07-28T16:40:00Z">
          <w:pPr>
            <w:pStyle w:val="ListParagraph"/>
            <w:numPr>
              <w:numId w:val="1"/>
            </w:numPr>
            <w:ind w:left="644" w:hanging="360"/>
          </w:pPr>
        </w:pPrChange>
      </w:pPr>
      <w:ins w:id="1083" w:author="User" w:date="2017-07-28T16:40:00Z">
        <w:r>
          <w:rPr>
            <w:rFonts w:ascii="Times New Roman" w:hAnsi="Times New Roman" w:cs="Times New Roman"/>
            <w:sz w:val="24"/>
            <w:szCs w:val="24"/>
          </w:rPr>
          <w:t>Yes, No</w:t>
        </w:r>
      </w:ins>
    </w:p>
    <w:p w14:paraId="76AD8372" w14:textId="77777777" w:rsidR="00361E53" w:rsidRDefault="00361E53">
      <w:pPr>
        <w:pStyle w:val="ListParagraph"/>
        <w:ind w:left="644"/>
        <w:rPr>
          <w:ins w:id="1084" w:author="User" w:date="2017-07-28T16:35:00Z"/>
          <w:rFonts w:ascii="Times New Roman" w:hAnsi="Times New Roman" w:cs="Times New Roman"/>
          <w:sz w:val="24"/>
          <w:szCs w:val="24"/>
        </w:rPr>
        <w:pPrChange w:id="1085" w:author="User" w:date="2017-07-28T16:40:00Z">
          <w:pPr>
            <w:pStyle w:val="ListParagraph"/>
            <w:numPr>
              <w:numId w:val="1"/>
            </w:numPr>
            <w:ind w:left="644" w:hanging="360"/>
          </w:pPr>
        </w:pPrChange>
      </w:pPr>
    </w:p>
    <w:p w14:paraId="7998A44C" w14:textId="77777777" w:rsidR="00A6719F" w:rsidRDefault="00A6719F">
      <w:pPr>
        <w:pStyle w:val="ListParagraph"/>
        <w:numPr>
          <w:ilvl w:val="0"/>
          <w:numId w:val="1"/>
        </w:numPr>
        <w:rPr>
          <w:ins w:id="1086" w:author="User" w:date="2017-07-28T16:40:00Z"/>
          <w:rFonts w:ascii="Times New Roman" w:hAnsi="Times New Roman" w:cs="Times New Roman"/>
          <w:sz w:val="24"/>
          <w:szCs w:val="24"/>
        </w:rPr>
      </w:pPr>
      <w:ins w:id="1087" w:author="User" w:date="2017-07-28T16:35:00Z">
        <w:r>
          <w:rPr>
            <w:rFonts w:ascii="Times New Roman" w:hAnsi="Times New Roman" w:cs="Times New Roman"/>
            <w:sz w:val="24"/>
            <w:szCs w:val="24"/>
          </w:rPr>
          <w:t>Do you defecate in the open?</w:t>
        </w:r>
      </w:ins>
    </w:p>
    <w:p w14:paraId="6FE3E96C" w14:textId="77777777" w:rsidR="00361E53" w:rsidRDefault="00361E53">
      <w:pPr>
        <w:pStyle w:val="ListParagraph"/>
        <w:ind w:left="644"/>
        <w:rPr>
          <w:ins w:id="1088" w:author="User" w:date="2017-07-28T16:41:00Z"/>
          <w:rFonts w:ascii="Times New Roman" w:hAnsi="Times New Roman" w:cs="Times New Roman"/>
          <w:sz w:val="24"/>
          <w:szCs w:val="24"/>
        </w:rPr>
        <w:pPrChange w:id="1089" w:author="User" w:date="2017-07-28T16:40:00Z">
          <w:pPr>
            <w:pStyle w:val="ListParagraph"/>
            <w:numPr>
              <w:numId w:val="1"/>
            </w:numPr>
            <w:ind w:left="644" w:hanging="360"/>
          </w:pPr>
        </w:pPrChange>
      </w:pPr>
      <w:ins w:id="1090" w:author="User" w:date="2017-07-28T16:40:00Z">
        <w:r>
          <w:rPr>
            <w:rFonts w:ascii="Times New Roman" w:hAnsi="Times New Roman" w:cs="Times New Roman"/>
            <w:sz w:val="24"/>
            <w:szCs w:val="24"/>
          </w:rPr>
          <w:t>Yes, No</w:t>
        </w:r>
      </w:ins>
    </w:p>
    <w:p w14:paraId="157ED125" w14:textId="77777777" w:rsidR="00361E53" w:rsidRDefault="00361E53">
      <w:pPr>
        <w:pStyle w:val="ListParagraph"/>
        <w:ind w:left="644"/>
        <w:rPr>
          <w:ins w:id="1091" w:author="User" w:date="2017-07-28T16:35:00Z"/>
          <w:rFonts w:ascii="Times New Roman" w:hAnsi="Times New Roman" w:cs="Times New Roman"/>
          <w:sz w:val="24"/>
          <w:szCs w:val="24"/>
        </w:rPr>
        <w:pPrChange w:id="1092" w:author="User" w:date="2017-07-28T16:40:00Z">
          <w:pPr>
            <w:pStyle w:val="ListParagraph"/>
            <w:numPr>
              <w:numId w:val="1"/>
            </w:numPr>
            <w:ind w:left="644" w:hanging="360"/>
          </w:pPr>
        </w:pPrChange>
      </w:pPr>
    </w:p>
    <w:p w14:paraId="3D2A2420" w14:textId="77777777" w:rsidR="00A6719F" w:rsidRDefault="00A6719F">
      <w:pPr>
        <w:pStyle w:val="ListParagraph"/>
        <w:numPr>
          <w:ilvl w:val="0"/>
          <w:numId w:val="1"/>
        </w:numPr>
        <w:rPr>
          <w:ins w:id="1093" w:author="User" w:date="2017-07-28T16:41:00Z"/>
          <w:rFonts w:ascii="Times New Roman" w:hAnsi="Times New Roman" w:cs="Times New Roman"/>
          <w:sz w:val="24"/>
          <w:szCs w:val="24"/>
        </w:rPr>
      </w:pPr>
      <w:ins w:id="1094" w:author="User" w:date="2017-07-28T16:35:00Z">
        <w:r>
          <w:rPr>
            <w:rFonts w:ascii="Times New Roman" w:hAnsi="Times New Roman" w:cs="Times New Roman"/>
            <w:sz w:val="24"/>
            <w:szCs w:val="24"/>
          </w:rPr>
          <w:t>Do you use a dustbin</w:t>
        </w:r>
      </w:ins>
      <w:ins w:id="1095" w:author="User" w:date="2017-07-28T16:37:00Z">
        <w:r>
          <w:rPr>
            <w:rFonts w:ascii="Times New Roman" w:hAnsi="Times New Roman" w:cs="Times New Roman"/>
            <w:sz w:val="24"/>
            <w:szCs w:val="24"/>
          </w:rPr>
          <w:t>?</w:t>
        </w:r>
      </w:ins>
    </w:p>
    <w:p w14:paraId="14B8B57F" w14:textId="77777777" w:rsidR="00361E53" w:rsidRDefault="00361E53">
      <w:pPr>
        <w:pStyle w:val="ListParagraph"/>
        <w:ind w:left="644"/>
        <w:rPr>
          <w:ins w:id="1096" w:author="User" w:date="2017-07-28T16:41:00Z"/>
          <w:rFonts w:ascii="Times New Roman" w:hAnsi="Times New Roman" w:cs="Times New Roman"/>
          <w:sz w:val="24"/>
          <w:szCs w:val="24"/>
        </w:rPr>
        <w:pPrChange w:id="1097" w:author="User" w:date="2017-07-28T16:41:00Z">
          <w:pPr>
            <w:pStyle w:val="ListParagraph"/>
            <w:numPr>
              <w:numId w:val="1"/>
            </w:numPr>
            <w:ind w:left="644" w:hanging="360"/>
          </w:pPr>
        </w:pPrChange>
      </w:pPr>
      <w:ins w:id="1098" w:author="User" w:date="2017-07-28T16:41:00Z">
        <w:r>
          <w:rPr>
            <w:rFonts w:ascii="Times New Roman" w:hAnsi="Times New Roman" w:cs="Times New Roman"/>
            <w:sz w:val="24"/>
            <w:szCs w:val="24"/>
          </w:rPr>
          <w:t>Yes, No</w:t>
        </w:r>
      </w:ins>
    </w:p>
    <w:p w14:paraId="0D1782C3" w14:textId="77777777" w:rsidR="00361E53" w:rsidRDefault="00361E53">
      <w:pPr>
        <w:pStyle w:val="ListParagraph"/>
        <w:ind w:left="644"/>
        <w:rPr>
          <w:ins w:id="1099" w:author="User" w:date="2017-07-28T16:35:00Z"/>
          <w:rFonts w:ascii="Times New Roman" w:hAnsi="Times New Roman" w:cs="Times New Roman"/>
          <w:sz w:val="24"/>
          <w:szCs w:val="24"/>
        </w:rPr>
        <w:pPrChange w:id="1100" w:author="User" w:date="2017-07-28T16:41:00Z">
          <w:pPr>
            <w:pStyle w:val="ListParagraph"/>
            <w:numPr>
              <w:numId w:val="1"/>
            </w:numPr>
            <w:ind w:left="644" w:hanging="360"/>
          </w:pPr>
        </w:pPrChange>
      </w:pPr>
    </w:p>
    <w:p w14:paraId="5A001A1A" w14:textId="77777777" w:rsidR="00A6719F" w:rsidRDefault="00A6719F">
      <w:pPr>
        <w:pStyle w:val="ListParagraph"/>
        <w:numPr>
          <w:ilvl w:val="0"/>
          <w:numId w:val="1"/>
        </w:numPr>
        <w:rPr>
          <w:ins w:id="1101" w:author="User" w:date="2017-07-28T16:35:00Z"/>
          <w:rFonts w:ascii="Times New Roman" w:hAnsi="Times New Roman" w:cs="Times New Roman"/>
          <w:sz w:val="24"/>
          <w:szCs w:val="24"/>
        </w:rPr>
      </w:pPr>
      <w:ins w:id="1102" w:author="User" w:date="2017-07-28T16:35:00Z">
        <w:r>
          <w:rPr>
            <w:rFonts w:ascii="Times New Roman" w:hAnsi="Times New Roman" w:cs="Times New Roman"/>
            <w:sz w:val="24"/>
            <w:szCs w:val="24"/>
          </w:rPr>
          <w:t>Where is garbage dumped</w:t>
        </w:r>
      </w:ins>
    </w:p>
    <w:p w14:paraId="50F6382D" w14:textId="77777777" w:rsidR="00A6719F" w:rsidRDefault="00A6719F">
      <w:pPr>
        <w:pStyle w:val="ListParagraph"/>
        <w:ind w:left="644"/>
        <w:rPr>
          <w:ins w:id="1103" w:author="User" w:date="2017-07-28T16:41:00Z"/>
          <w:rFonts w:ascii="Times New Roman" w:hAnsi="Times New Roman" w:cs="Times New Roman"/>
          <w:sz w:val="24"/>
          <w:szCs w:val="24"/>
        </w:rPr>
        <w:pPrChange w:id="1104" w:author="User" w:date="2017-07-28T16:35:00Z">
          <w:pPr>
            <w:pStyle w:val="ListParagraph"/>
            <w:numPr>
              <w:numId w:val="1"/>
            </w:numPr>
            <w:ind w:left="644" w:hanging="360"/>
          </w:pPr>
        </w:pPrChange>
      </w:pPr>
      <w:ins w:id="1105" w:author="User" w:date="2017-07-28T16:35:00Z">
        <w:r>
          <w:rPr>
            <w:rFonts w:ascii="Times New Roman" w:hAnsi="Times New Roman" w:cs="Times New Roman"/>
            <w:sz w:val="24"/>
            <w:szCs w:val="24"/>
          </w:rPr>
          <w:t xml:space="preserve">Open place, public dustbin, collected from house, outside house </w:t>
        </w:r>
      </w:ins>
    </w:p>
    <w:p w14:paraId="10D6034C" w14:textId="77777777" w:rsidR="00361E53" w:rsidRDefault="00361E53">
      <w:pPr>
        <w:pStyle w:val="ListParagraph"/>
        <w:ind w:left="644"/>
        <w:rPr>
          <w:ins w:id="1106" w:author="User" w:date="2017-07-28T16:35:00Z"/>
          <w:rFonts w:ascii="Times New Roman" w:hAnsi="Times New Roman" w:cs="Times New Roman"/>
          <w:sz w:val="24"/>
          <w:szCs w:val="24"/>
        </w:rPr>
        <w:pPrChange w:id="1107" w:author="User" w:date="2017-07-28T16:35:00Z">
          <w:pPr>
            <w:pStyle w:val="ListParagraph"/>
            <w:numPr>
              <w:numId w:val="1"/>
            </w:numPr>
            <w:ind w:left="644" w:hanging="360"/>
          </w:pPr>
        </w:pPrChange>
      </w:pPr>
    </w:p>
    <w:p w14:paraId="7D493221" w14:textId="77777777" w:rsidR="00A6719F" w:rsidRDefault="00A6719F">
      <w:pPr>
        <w:pStyle w:val="ListParagraph"/>
        <w:numPr>
          <w:ilvl w:val="0"/>
          <w:numId w:val="1"/>
        </w:numPr>
        <w:rPr>
          <w:ins w:id="1108" w:author="User" w:date="2017-07-28T16:41:00Z"/>
          <w:rFonts w:ascii="Times New Roman" w:hAnsi="Times New Roman" w:cs="Times New Roman"/>
          <w:sz w:val="24"/>
          <w:szCs w:val="24"/>
        </w:rPr>
      </w:pPr>
      <w:ins w:id="1109" w:author="User" w:date="2017-07-28T16:35:00Z">
        <w:r>
          <w:rPr>
            <w:rFonts w:ascii="Times New Roman" w:hAnsi="Times New Roman" w:cs="Times New Roman"/>
            <w:sz w:val="24"/>
            <w:szCs w:val="24"/>
          </w:rPr>
          <w:t>Do you segregate waste</w:t>
        </w:r>
      </w:ins>
      <w:ins w:id="1110" w:author="User" w:date="2017-07-28T16:37:00Z">
        <w:r>
          <w:rPr>
            <w:rFonts w:ascii="Times New Roman" w:hAnsi="Times New Roman" w:cs="Times New Roman"/>
            <w:sz w:val="24"/>
            <w:szCs w:val="24"/>
          </w:rPr>
          <w:t>?</w:t>
        </w:r>
      </w:ins>
    </w:p>
    <w:p w14:paraId="7C150CAD" w14:textId="77777777" w:rsidR="00361E53" w:rsidRDefault="00361E53">
      <w:pPr>
        <w:pStyle w:val="ListParagraph"/>
        <w:ind w:left="644"/>
        <w:rPr>
          <w:ins w:id="1111" w:author="User" w:date="2017-07-28T16:41:00Z"/>
          <w:rFonts w:ascii="Times New Roman" w:hAnsi="Times New Roman" w:cs="Times New Roman"/>
          <w:sz w:val="24"/>
          <w:szCs w:val="24"/>
        </w:rPr>
        <w:pPrChange w:id="1112" w:author="User" w:date="2017-07-28T16:41:00Z">
          <w:pPr>
            <w:pStyle w:val="ListParagraph"/>
            <w:numPr>
              <w:numId w:val="1"/>
            </w:numPr>
            <w:ind w:left="644" w:hanging="360"/>
          </w:pPr>
        </w:pPrChange>
      </w:pPr>
      <w:ins w:id="1113" w:author="User" w:date="2017-07-28T16:41:00Z">
        <w:r>
          <w:rPr>
            <w:rFonts w:ascii="Times New Roman" w:hAnsi="Times New Roman" w:cs="Times New Roman"/>
            <w:sz w:val="24"/>
            <w:szCs w:val="24"/>
          </w:rPr>
          <w:t>Yes, No</w:t>
        </w:r>
      </w:ins>
    </w:p>
    <w:p w14:paraId="4E94503E" w14:textId="77777777" w:rsidR="00361E53" w:rsidRDefault="00361E53">
      <w:pPr>
        <w:pStyle w:val="ListParagraph"/>
        <w:ind w:left="644"/>
        <w:rPr>
          <w:ins w:id="1114" w:author="User" w:date="2017-07-28T16:35:00Z"/>
          <w:rFonts w:ascii="Times New Roman" w:hAnsi="Times New Roman" w:cs="Times New Roman"/>
          <w:sz w:val="24"/>
          <w:szCs w:val="24"/>
        </w:rPr>
        <w:pPrChange w:id="1115" w:author="User" w:date="2017-07-28T16:41:00Z">
          <w:pPr>
            <w:pStyle w:val="ListParagraph"/>
            <w:numPr>
              <w:numId w:val="1"/>
            </w:numPr>
            <w:ind w:left="644" w:hanging="360"/>
          </w:pPr>
        </w:pPrChange>
      </w:pPr>
    </w:p>
    <w:p w14:paraId="2AD73D0E" w14:textId="77777777" w:rsidR="00A6719F" w:rsidRDefault="00A6719F">
      <w:pPr>
        <w:pStyle w:val="ListParagraph"/>
        <w:numPr>
          <w:ilvl w:val="0"/>
          <w:numId w:val="1"/>
        </w:numPr>
        <w:rPr>
          <w:ins w:id="1116" w:author="User" w:date="2017-07-28T16:41:00Z"/>
          <w:rFonts w:ascii="Times New Roman" w:hAnsi="Times New Roman" w:cs="Times New Roman"/>
          <w:sz w:val="24"/>
          <w:szCs w:val="24"/>
        </w:rPr>
      </w:pPr>
      <w:ins w:id="1117" w:author="User" w:date="2017-07-28T16:36:00Z">
        <w:r>
          <w:rPr>
            <w:rFonts w:ascii="Times New Roman" w:hAnsi="Times New Roman" w:cs="Times New Roman"/>
            <w:sz w:val="24"/>
            <w:szCs w:val="24"/>
          </w:rPr>
          <w:t>Do you have the habit of washing hands</w:t>
        </w:r>
      </w:ins>
      <w:ins w:id="1118" w:author="User" w:date="2017-07-28T16:37:00Z">
        <w:r>
          <w:rPr>
            <w:rFonts w:ascii="Times New Roman" w:hAnsi="Times New Roman" w:cs="Times New Roman"/>
            <w:sz w:val="24"/>
            <w:szCs w:val="24"/>
          </w:rPr>
          <w:t>?</w:t>
        </w:r>
      </w:ins>
    </w:p>
    <w:p w14:paraId="1E4E1675" w14:textId="77777777" w:rsidR="00361E53" w:rsidRDefault="00361E53">
      <w:pPr>
        <w:pStyle w:val="ListParagraph"/>
        <w:ind w:left="644"/>
        <w:rPr>
          <w:ins w:id="1119" w:author="User" w:date="2017-07-28T16:41:00Z"/>
          <w:rFonts w:ascii="Times New Roman" w:hAnsi="Times New Roman" w:cs="Times New Roman"/>
          <w:sz w:val="24"/>
          <w:szCs w:val="24"/>
        </w:rPr>
        <w:pPrChange w:id="1120" w:author="User" w:date="2017-07-28T16:41:00Z">
          <w:pPr>
            <w:pStyle w:val="ListParagraph"/>
            <w:numPr>
              <w:numId w:val="1"/>
            </w:numPr>
            <w:ind w:left="644" w:hanging="360"/>
          </w:pPr>
        </w:pPrChange>
      </w:pPr>
      <w:ins w:id="1121" w:author="User" w:date="2017-07-28T16:41:00Z">
        <w:r>
          <w:rPr>
            <w:rFonts w:ascii="Times New Roman" w:hAnsi="Times New Roman" w:cs="Times New Roman"/>
            <w:sz w:val="24"/>
            <w:szCs w:val="24"/>
          </w:rPr>
          <w:t>Yes, No</w:t>
        </w:r>
      </w:ins>
    </w:p>
    <w:p w14:paraId="34C04E36" w14:textId="77777777" w:rsidR="00361E53" w:rsidRDefault="00361E53">
      <w:pPr>
        <w:pStyle w:val="ListParagraph"/>
        <w:ind w:left="644"/>
        <w:rPr>
          <w:ins w:id="1122" w:author="User" w:date="2017-07-28T16:36:00Z"/>
          <w:rFonts w:ascii="Times New Roman" w:hAnsi="Times New Roman" w:cs="Times New Roman"/>
          <w:sz w:val="24"/>
          <w:szCs w:val="24"/>
        </w:rPr>
        <w:pPrChange w:id="1123" w:author="User" w:date="2017-07-28T16:41:00Z">
          <w:pPr>
            <w:pStyle w:val="ListParagraph"/>
            <w:numPr>
              <w:numId w:val="1"/>
            </w:numPr>
            <w:ind w:left="644" w:hanging="360"/>
          </w:pPr>
        </w:pPrChange>
      </w:pPr>
    </w:p>
    <w:p w14:paraId="508540F0" w14:textId="77777777" w:rsidR="00A6719F" w:rsidRDefault="00A6719F">
      <w:pPr>
        <w:pStyle w:val="ListParagraph"/>
        <w:numPr>
          <w:ilvl w:val="0"/>
          <w:numId w:val="1"/>
        </w:numPr>
        <w:rPr>
          <w:ins w:id="1124" w:author="User" w:date="2017-07-28T16:41:00Z"/>
          <w:rFonts w:ascii="Times New Roman" w:hAnsi="Times New Roman" w:cs="Times New Roman"/>
          <w:sz w:val="24"/>
          <w:szCs w:val="24"/>
        </w:rPr>
      </w:pPr>
      <w:ins w:id="1125" w:author="User" w:date="2017-07-28T16:36:00Z">
        <w:r>
          <w:rPr>
            <w:rFonts w:ascii="Times New Roman" w:hAnsi="Times New Roman" w:cs="Times New Roman"/>
            <w:sz w:val="24"/>
            <w:szCs w:val="24"/>
          </w:rPr>
          <w:t>Do you use soap</w:t>
        </w:r>
      </w:ins>
      <w:ins w:id="1126" w:author="User" w:date="2017-07-28T16:37:00Z">
        <w:r>
          <w:rPr>
            <w:rFonts w:ascii="Times New Roman" w:hAnsi="Times New Roman" w:cs="Times New Roman"/>
            <w:sz w:val="24"/>
            <w:szCs w:val="24"/>
          </w:rPr>
          <w:t>?</w:t>
        </w:r>
      </w:ins>
    </w:p>
    <w:p w14:paraId="2319106E" w14:textId="77777777" w:rsidR="00361E53" w:rsidRDefault="00361E53">
      <w:pPr>
        <w:pStyle w:val="ListParagraph"/>
        <w:ind w:left="644"/>
        <w:rPr>
          <w:ins w:id="1127" w:author="User" w:date="2017-07-28T16:41:00Z"/>
          <w:rFonts w:ascii="Times New Roman" w:hAnsi="Times New Roman" w:cs="Times New Roman"/>
          <w:sz w:val="24"/>
          <w:szCs w:val="24"/>
        </w:rPr>
        <w:pPrChange w:id="1128" w:author="User" w:date="2017-07-28T16:41:00Z">
          <w:pPr>
            <w:pStyle w:val="ListParagraph"/>
            <w:numPr>
              <w:numId w:val="1"/>
            </w:numPr>
            <w:ind w:left="644" w:hanging="360"/>
          </w:pPr>
        </w:pPrChange>
      </w:pPr>
      <w:ins w:id="1129" w:author="User" w:date="2017-07-28T16:41:00Z">
        <w:r>
          <w:rPr>
            <w:rFonts w:ascii="Times New Roman" w:hAnsi="Times New Roman" w:cs="Times New Roman"/>
            <w:sz w:val="24"/>
            <w:szCs w:val="24"/>
          </w:rPr>
          <w:t>Yes, No</w:t>
        </w:r>
      </w:ins>
    </w:p>
    <w:p w14:paraId="13980C41" w14:textId="77777777" w:rsidR="00361E53" w:rsidRDefault="00361E53">
      <w:pPr>
        <w:pStyle w:val="ListParagraph"/>
        <w:ind w:left="644"/>
        <w:rPr>
          <w:ins w:id="1130" w:author="User" w:date="2017-07-28T16:36:00Z"/>
          <w:rFonts w:ascii="Times New Roman" w:hAnsi="Times New Roman" w:cs="Times New Roman"/>
          <w:sz w:val="24"/>
          <w:szCs w:val="24"/>
        </w:rPr>
        <w:pPrChange w:id="1131" w:author="User" w:date="2017-07-28T16:41:00Z">
          <w:pPr>
            <w:pStyle w:val="ListParagraph"/>
            <w:numPr>
              <w:numId w:val="1"/>
            </w:numPr>
            <w:ind w:left="644" w:hanging="360"/>
          </w:pPr>
        </w:pPrChange>
      </w:pPr>
    </w:p>
    <w:p w14:paraId="4B1AC73F" w14:textId="77777777" w:rsidR="00A6719F" w:rsidRDefault="00A6719F">
      <w:pPr>
        <w:pStyle w:val="ListParagraph"/>
        <w:numPr>
          <w:ilvl w:val="0"/>
          <w:numId w:val="1"/>
        </w:numPr>
        <w:rPr>
          <w:ins w:id="1132" w:author="User" w:date="2017-07-28T16:41:00Z"/>
          <w:rFonts w:ascii="Times New Roman" w:hAnsi="Times New Roman" w:cs="Times New Roman"/>
          <w:sz w:val="24"/>
          <w:szCs w:val="24"/>
        </w:rPr>
      </w:pPr>
      <w:ins w:id="1133" w:author="User" w:date="2017-07-28T16:36:00Z">
        <w:r>
          <w:rPr>
            <w:rFonts w:ascii="Times New Roman" w:hAnsi="Times New Roman" w:cs="Times New Roman"/>
            <w:sz w:val="24"/>
            <w:szCs w:val="24"/>
          </w:rPr>
          <w:t>Do you use sanitary napkins</w:t>
        </w:r>
      </w:ins>
      <w:ins w:id="1134" w:author="User" w:date="2017-07-28T16:37:00Z">
        <w:r>
          <w:rPr>
            <w:rFonts w:ascii="Times New Roman" w:hAnsi="Times New Roman" w:cs="Times New Roman"/>
            <w:sz w:val="24"/>
            <w:szCs w:val="24"/>
          </w:rPr>
          <w:t>?</w:t>
        </w:r>
      </w:ins>
    </w:p>
    <w:p w14:paraId="5D5A871D" w14:textId="77777777" w:rsidR="00361E53" w:rsidRDefault="00361E53">
      <w:pPr>
        <w:pStyle w:val="ListParagraph"/>
        <w:ind w:left="644"/>
        <w:rPr>
          <w:ins w:id="1135" w:author="User" w:date="2017-07-28T16:41:00Z"/>
          <w:rFonts w:ascii="Times New Roman" w:hAnsi="Times New Roman" w:cs="Times New Roman"/>
          <w:sz w:val="24"/>
          <w:szCs w:val="24"/>
        </w:rPr>
        <w:pPrChange w:id="1136" w:author="User" w:date="2017-07-28T16:41:00Z">
          <w:pPr>
            <w:pStyle w:val="ListParagraph"/>
            <w:numPr>
              <w:numId w:val="1"/>
            </w:numPr>
            <w:ind w:left="644" w:hanging="360"/>
          </w:pPr>
        </w:pPrChange>
      </w:pPr>
      <w:ins w:id="1137" w:author="User" w:date="2017-07-28T16:41:00Z">
        <w:r>
          <w:rPr>
            <w:rFonts w:ascii="Times New Roman" w:hAnsi="Times New Roman" w:cs="Times New Roman"/>
            <w:sz w:val="24"/>
            <w:szCs w:val="24"/>
          </w:rPr>
          <w:t>Yes, No</w:t>
        </w:r>
      </w:ins>
    </w:p>
    <w:p w14:paraId="74FE4B75" w14:textId="77777777" w:rsidR="00361E53" w:rsidRDefault="00361E53">
      <w:pPr>
        <w:pStyle w:val="ListParagraph"/>
        <w:ind w:left="644"/>
        <w:rPr>
          <w:ins w:id="1138" w:author="User" w:date="2017-07-28T16:36:00Z"/>
          <w:rFonts w:ascii="Times New Roman" w:hAnsi="Times New Roman" w:cs="Times New Roman"/>
          <w:sz w:val="24"/>
          <w:szCs w:val="24"/>
        </w:rPr>
        <w:pPrChange w:id="1139" w:author="User" w:date="2017-07-28T16:41:00Z">
          <w:pPr>
            <w:pStyle w:val="ListParagraph"/>
            <w:numPr>
              <w:numId w:val="1"/>
            </w:numPr>
            <w:ind w:left="644" w:hanging="360"/>
          </w:pPr>
        </w:pPrChange>
      </w:pPr>
    </w:p>
    <w:p w14:paraId="5AA1C53B" w14:textId="77777777" w:rsidR="00A6719F" w:rsidRDefault="00A6719F">
      <w:pPr>
        <w:pStyle w:val="ListParagraph"/>
        <w:numPr>
          <w:ilvl w:val="0"/>
          <w:numId w:val="1"/>
        </w:numPr>
        <w:rPr>
          <w:ins w:id="1140" w:author="User" w:date="2017-07-28T16:41:00Z"/>
          <w:rFonts w:ascii="Times New Roman" w:hAnsi="Times New Roman" w:cs="Times New Roman"/>
          <w:sz w:val="24"/>
          <w:szCs w:val="24"/>
        </w:rPr>
      </w:pPr>
      <w:ins w:id="1141" w:author="User" w:date="2017-07-28T16:36:00Z">
        <w:r>
          <w:rPr>
            <w:rFonts w:ascii="Times New Roman" w:hAnsi="Times New Roman" w:cs="Times New Roman"/>
            <w:sz w:val="24"/>
            <w:szCs w:val="24"/>
          </w:rPr>
          <w:t>Awareness of contraceptives?</w:t>
        </w:r>
      </w:ins>
    </w:p>
    <w:p w14:paraId="0B1860D9" w14:textId="77777777" w:rsidR="00361E53" w:rsidRDefault="00361E53">
      <w:pPr>
        <w:pStyle w:val="ListParagraph"/>
        <w:ind w:left="644"/>
        <w:rPr>
          <w:ins w:id="1142" w:author="User" w:date="2017-07-28T16:41:00Z"/>
          <w:rFonts w:ascii="Times New Roman" w:hAnsi="Times New Roman" w:cs="Times New Roman"/>
          <w:sz w:val="24"/>
          <w:szCs w:val="24"/>
        </w:rPr>
        <w:pPrChange w:id="1143" w:author="User" w:date="2017-07-28T16:41:00Z">
          <w:pPr>
            <w:pStyle w:val="ListParagraph"/>
            <w:numPr>
              <w:numId w:val="1"/>
            </w:numPr>
            <w:ind w:left="644" w:hanging="360"/>
          </w:pPr>
        </w:pPrChange>
      </w:pPr>
      <w:ins w:id="1144" w:author="User" w:date="2017-07-28T16:41:00Z">
        <w:r>
          <w:rPr>
            <w:rFonts w:ascii="Times New Roman" w:hAnsi="Times New Roman" w:cs="Times New Roman"/>
            <w:sz w:val="24"/>
            <w:szCs w:val="24"/>
          </w:rPr>
          <w:t>Yes, No</w:t>
        </w:r>
      </w:ins>
    </w:p>
    <w:p w14:paraId="41481456" w14:textId="77777777" w:rsidR="00361E53" w:rsidRDefault="00361E53">
      <w:pPr>
        <w:pStyle w:val="ListParagraph"/>
        <w:ind w:left="644"/>
        <w:rPr>
          <w:ins w:id="1145" w:author="User" w:date="2017-07-28T16:36:00Z"/>
          <w:rFonts w:ascii="Times New Roman" w:hAnsi="Times New Roman" w:cs="Times New Roman"/>
          <w:sz w:val="24"/>
          <w:szCs w:val="24"/>
        </w:rPr>
        <w:pPrChange w:id="1146" w:author="User" w:date="2017-07-28T16:41:00Z">
          <w:pPr>
            <w:pStyle w:val="ListParagraph"/>
            <w:numPr>
              <w:numId w:val="1"/>
            </w:numPr>
            <w:ind w:left="644" w:hanging="360"/>
          </w:pPr>
        </w:pPrChange>
      </w:pPr>
    </w:p>
    <w:p w14:paraId="0541073B" w14:textId="77777777" w:rsidR="00A6719F" w:rsidRDefault="00A6719F">
      <w:pPr>
        <w:pStyle w:val="ListParagraph"/>
        <w:numPr>
          <w:ilvl w:val="0"/>
          <w:numId w:val="1"/>
        </w:numPr>
        <w:rPr>
          <w:ins w:id="1147" w:author="User" w:date="2017-07-28T16:41:00Z"/>
          <w:rFonts w:ascii="Times New Roman" w:hAnsi="Times New Roman" w:cs="Times New Roman"/>
          <w:sz w:val="24"/>
          <w:szCs w:val="24"/>
        </w:rPr>
      </w:pPr>
      <w:ins w:id="1148" w:author="User" w:date="2017-07-28T16:36:00Z">
        <w:r>
          <w:rPr>
            <w:rFonts w:ascii="Times New Roman" w:hAnsi="Times New Roman" w:cs="Times New Roman"/>
            <w:sz w:val="24"/>
            <w:szCs w:val="24"/>
          </w:rPr>
          <w:t>Do you use contraceptives?</w:t>
        </w:r>
      </w:ins>
    </w:p>
    <w:p w14:paraId="2ABF09B3" w14:textId="77777777" w:rsidR="00361E53" w:rsidRDefault="00361E53">
      <w:pPr>
        <w:pStyle w:val="ListParagraph"/>
        <w:ind w:left="644"/>
        <w:rPr>
          <w:ins w:id="1149" w:author="User" w:date="2017-07-28T16:41:00Z"/>
          <w:rFonts w:ascii="Times New Roman" w:hAnsi="Times New Roman" w:cs="Times New Roman"/>
          <w:sz w:val="24"/>
          <w:szCs w:val="24"/>
        </w:rPr>
        <w:pPrChange w:id="1150" w:author="User" w:date="2017-07-28T16:41:00Z">
          <w:pPr>
            <w:pStyle w:val="ListParagraph"/>
            <w:numPr>
              <w:numId w:val="1"/>
            </w:numPr>
            <w:ind w:left="644" w:hanging="360"/>
          </w:pPr>
        </w:pPrChange>
      </w:pPr>
      <w:ins w:id="1151" w:author="User" w:date="2017-07-28T16:41:00Z">
        <w:r>
          <w:rPr>
            <w:rFonts w:ascii="Times New Roman" w:hAnsi="Times New Roman" w:cs="Times New Roman"/>
            <w:sz w:val="24"/>
            <w:szCs w:val="24"/>
          </w:rPr>
          <w:t>Yes, No</w:t>
        </w:r>
      </w:ins>
    </w:p>
    <w:p w14:paraId="7DE3D265" w14:textId="77777777" w:rsidR="00361E53" w:rsidRDefault="00361E53">
      <w:pPr>
        <w:pStyle w:val="ListParagraph"/>
        <w:ind w:left="644"/>
        <w:rPr>
          <w:ins w:id="1152" w:author="User" w:date="2017-07-28T16:37:00Z"/>
          <w:rFonts w:ascii="Times New Roman" w:hAnsi="Times New Roman" w:cs="Times New Roman"/>
          <w:sz w:val="24"/>
          <w:szCs w:val="24"/>
        </w:rPr>
        <w:pPrChange w:id="1153" w:author="User" w:date="2017-07-28T16:41:00Z">
          <w:pPr>
            <w:pStyle w:val="ListParagraph"/>
            <w:numPr>
              <w:numId w:val="1"/>
            </w:numPr>
            <w:ind w:left="644" w:hanging="360"/>
          </w:pPr>
        </w:pPrChange>
      </w:pPr>
    </w:p>
    <w:p w14:paraId="280B59A4" w14:textId="77777777" w:rsidR="00715D21" w:rsidRDefault="00715D21" w:rsidP="00715D21">
      <w:pPr>
        <w:pStyle w:val="ListParagraph"/>
        <w:numPr>
          <w:ilvl w:val="0"/>
          <w:numId w:val="1"/>
        </w:numPr>
        <w:ind w:left="567"/>
        <w:rPr>
          <w:ins w:id="1154" w:author="User" w:date="2017-07-28T16:39:00Z"/>
          <w:rFonts w:ascii="Times New Roman" w:hAnsi="Times New Roman" w:cs="Times New Roman"/>
          <w:sz w:val="24"/>
          <w:szCs w:val="24"/>
        </w:rPr>
      </w:pPr>
      <w:ins w:id="1155" w:author="User" w:date="2017-07-28T16:39:00Z">
        <w:r>
          <w:rPr>
            <w:rFonts w:ascii="Times New Roman" w:hAnsi="Times New Roman" w:cs="Times New Roman"/>
            <w:sz w:val="24"/>
            <w:szCs w:val="24"/>
          </w:rPr>
          <w:t>Are any of your family members skilled in any arts?</w:t>
        </w:r>
      </w:ins>
    </w:p>
    <w:p w14:paraId="567AA040" w14:textId="77777777" w:rsidR="00715D21" w:rsidRDefault="00715D21">
      <w:pPr>
        <w:pStyle w:val="ListParagraph"/>
        <w:ind w:left="567"/>
        <w:rPr>
          <w:ins w:id="1156" w:author="User" w:date="2017-07-28T16:41:00Z"/>
          <w:rFonts w:ascii="Times New Roman" w:hAnsi="Times New Roman" w:cs="Times New Roman"/>
          <w:sz w:val="24"/>
          <w:szCs w:val="24"/>
        </w:rPr>
        <w:pPrChange w:id="1157" w:author="User" w:date="2017-07-28T16:39:00Z">
          <w:pPr>
            <w:pStyle w:val="ListParagraph"/>
            <w:numPr>
              <w:numId w:val="1"/>
            </w:numPr>
            <w:ind w:left="644" w:hanging="360"/>
          </w:pPr>
        </w:pPrChange>
      </w:pPr>
      <w:ins w:id="1158" w:author="User" w:date="2017-07-28T16:39:00Z">
        <w:r>
          <w:rPr>
            <w:rFonts w:ascii="Times New Roman" w:hAnsi="Times New Roman" w:cs="Times New Roman"/>
            <w:sz w:val="24"/>
            <w:szCs w:val="24"/>
          </w:rPr>
          <w:t xml:space="preserve">handicrafts, folk arts, martial arts, other, no </w:t>
        </w:r>
      </w:ins>
    </w:p>
    <w:p w14:paraId="39628F84" w14:textId="77777777" w:rsidR="00361E53" w:rsidRPr="00715D21" w:rsidRDefault="00361E53">
      <w:pPr>
        <w:pStyle w:val="ListParagraph"/>
        <w:ind w:left="567"/>
        <w:rPr>
          <w:ins w:id="1159" w:author="User" w:date="2017-07-28T16:37:00Z"/>
          <w:rFonts w:ascii="Times New Roman" w:hAnsi="Times New Roman" w:cs="Times New Roman"/>
          <w:sz w:val="24"/>
          <w:szCs w:val="24"/>
          <w:rPrChange w:id="1160" w:author="User" w:date="2017-07-28T16:39:00Z">
            <w:rPr>
              <w:ins w:id="1161" w:author="User" w:date="2017-07-28T16:37:00Z"/>
            </w:rPr>
          </w:rPrChange>
        </w:rPr>
        <w:pPrChange w:id="1162" w:author="User" w:date="2017-07-28T16:39:00Z">
          <w:pPr>
            <w:pStyle w:val="ListParagraph"/>
            <w:numPr>
              <w:numId w:val="1"/>
            </w:numPr>
            <w:ind w:left="644" w:hanging="360"/>
          </w:pPr>
        </w:pPrChange>
      </w:pPr>
    </w:p>
    <w:p w14:paraId="152893BF" w14:textId="77777777" w:rsidR="00A6719F" w:rsidRDefault="00A6719F">
      <w:pPr>
        <w:pStyle w:val="ListParagraph"/>
        <w:numPr>
          <w:ilvl w:val="0"/>
          <w:numId w:val="1"/>
        </w:numPr>
        <w:rPr>
          <w:ins w:id="1163" w:author="User" w:date="2017-07-28T16:41:00Z"/>
          <w:rFonts w:ascii="Times New Roman" w:hAnsi="Times New Roman" w:cs="Times New Roman"/>
          <w:sz w:val="24"/>
          <w:szCs w:val="24"/>
        </w:rPr>
      </w:pPr>
      <w:ins w:id="1164" w:author="User" w:date="2017-07-28T16:37:00Z">
        <w:r>
          <w:rPr>
            <w:rFonts w:ascii="Times New Roman" w:hAnsi="Times New Roman" w:cs="Times New Roman"/>
            <w:sz w:val="24"/>
            <w:szCs w:val="24"/>
          </w:rPr>
          <w:t>Anyone received training?</w:t>
        </w:r>
      </w:ins>
    </w:p>
    <w:p w14:paraId="50B8C33A" w14:textId="77777777" w:rsidR="00361E53" w:rsidRDefault="00361E53">
      <w:pPr>
        <w:pStyle w:val="ListParagraph"/>
        <w:ind w:left="644"/>
        <w:rPr>
          <w:ins w:id="1165" w:author="User" w:date="2017-07-28T16:41:00Z"/>
          <w:rFonts w:ascii="Times New Roman" w:hAnsi="Times New Roman" w:cs="Times New Roman"/>
          <w:sz w:val="24"/>
          <w:szCs w:val="24"/>
        </w:rPr>
        <w:pPrChange w:id="1166" w:author="User" w:date="2017-07-28T16:41:00Z">
          <w:pPr>
            <w:pStyle w:val="ListParagraph"/>
            <w:numPr>
              <w:numId w:val="1"/>
            </w:numPr>
            <w:ind w:left="644" w:hanging="360"/>
          </w:pPr>
        </w:pPrChange>
      </w:pPr>
      <w:ins w:id="1167" w:author="User" w:date="2017-07-28T16:41:00Z">
        <w:r>
          <w:rPr>
            <w:rFonts w:ascii="Times New Roman" w:hAnsi="Times New Roman" w:cs="Times New Roman"/>
            <w:sz w:val="24"/>
            <w:szCs w:val="24"/>
          </w:rPr>
          <w:t>Yes, No</w:t>
        </w:r>
      </w:ins>
    </w:p>
    <w:p w14:paraId="5B2674CA" w14:textId="77777777" w:rsidR="00361E53" w:rsidRDefault="00361E53">
      <w:pPr>
        <w:pStyle w:val="ListParagraph"/>
        <w:ind w:left="644"/>
        <w:rPr>
          <w:ins w:id="1168" w:author="User" w:date="2017-07-28T16:37:00Z"/>
          <w:rFonts w:ascii="Times New Roman" w:hAnsi="Times New Roman" w:cs="Times New Roman"/>
          <w:sz w:val="24"/>
          <w:szCs w:val="24"/>
        </w:rPr>
        <w:pPrChange w:id="1169" w:author="User" w:date="2017-07-28T16:41:00Z">
          <w:pPr>
            <w:pStyle w:val="ListParagraph"/>
            <w:numPr>
              <w:numId w:val="1"/>
            </w:numPr>
            <w:ind w:left="644" w:hanging="360"/>
          </w:pPr>
        </w:pPrChange>
      </w:pPr>
    </w:p>
    <w:p w14:paraId="6D5B58B9" w14:textId="77777777" w:rsidR="00A6719F" w:rsidRDefault="00A6719F">
      <w:pPr>
        <w:pStyle w:val="ListParagraph"/>
        <w:numPr>
          <w:ilvl w:val="0"/>
          <w:numId w:val="1"/>
        </w:numPr>
        <w:rPr>
          <w:ins w:id="1170" w:author="User" w:date="2017-07-28T16:41:00Z"/>
          <w:rFonts w:ascii="Times New Roman" w:hAnsi="Times New Roman" w:cs="Times New Roman"/>
          <w:sz w:val="24"/>
          <w:szCs w:val="24"/>
        </w:rPr>
      </w:pPr>
      <w:ins w:id="1171" w:author="User" w:date="2017-07-28T16:37:00Z">
        <w:r>
          <w:rPr>
            <w:rFonts w:ascii="Times New Roman" w:hAnsi="Times New Roman" w:cs="Times New Roman"/>
            <w:sz w:val="24"/>
            <w:szCs w:val="24"/>
          </w:rPr>
          <w:t>Are they earning after the training?</w:t>
        </w:r>
      </w:ins>
    </w:p>
    <w:p w14:paraId="6467AE43" w14:textId="77777777" w:rsidR="00361E53" w:rsidRDefault="00361E53">
      <w:pPr>
        <w:pStyle w:val="ListParagraph"/>
        <w:ind w:left="644"/>
        <w:rPr>
          <w:ins w:id="1172" w:author="User" w:date="2017-07-28T16:41:00Z"/>
          <w:rFonts w:ascii="Times New Roman" w:hAnsi="Times New Roman" w:cs="Times New Roman"/>
          <w:sz w:val="24"/>
          <w:szCs w:val="24"/>
        </w:rPr>
        <w:pPrChange w:id="1173" w:author="User" w:date="2017-07-28T16:41:00Z">
          <w:pPr>
            <w:pStyle w:val="ListParagraph"/>
            <w:numPr>
              <w:numId w:val="1"/>
            </w:numPr>
            <w:ind w:left="644" w:hanging="360"/>
          </w:pPr>
        </w:pPrChange>
      </w:pPr>
      <w:ins w:id="1174" w:author="User" w:date="2017-07-28T16:41:00Z">
        <w:r>
          <w:rPr>
            <w:rFonts w:ascii="Times New Roman" w:hAnsi="Times New Roman" w:cs="Times New Roman"/>
            <w:sz w:val="24"/>
            <w:szCs w:val="24"/>
          </w:rPr>
          <w:t>Yes, No</w:t>
        </w:r>
      </w:ins>
    </w:p>
    <w:p w14:paraId="78952052" w14:textId="77777777" w:rsidR="00361E53" w:rsidRDefault="00361E53">
      <w:pPr>
        <w:pStyle w:val="ListParagraph"/>
        <w:ind w:left="644"/>
        <w:rPr>
          <w:ins w:id="1175" w:author="User" w:date="2017-07-28T16:37:00Z"/>
          <w:rFonts w:ascii="Times New Roman" w:hAnsi="Times New Roman" w:cs="Times New Roman"/>
          <w:sz w:val="24"/>
          <w:szCs w:val="24"/>
        </w:rPr>
        <w:pPrChange w:id="1176" w:author="User" w:date="2017-07-28T16:41:00Z">
          <w:pPr>
            <w:pStyle w:val="ListParagraph"/>
            <w:numPr>
              <w:numId w:val="1"/>
            </w:numPr>
            <w:ind w:left="644" w:hanging="360"/>
          </w:pPr>
        </w:pPrChange>
      </w:pPr>
    </w:p>
    <w:p w14:paraId="0C05DDC8" w14:textId="77777777" w:rsidR="00A6719F" w:rsidRDefault="00A6719F">
      <w:pPr>
        <w:pStyle w:val="ListParagraph"/>
        <w:numPr>
          <w:ilvl w:val="0"/>
          <w:numId w:val="1"/>
        </w:numPr>
        <w:rPr>
          <w:ins w:id="1177" w:author="User" w:date="2017-07-28T16:41:00Z"/>
          <w:rFonts w:ascii="Times New Roman" w:hAnsi="Times New Roman" w:cs="Times New Roman"/>
          <w:sz w:val="24"/>
          <w:szCs w:val="24"/>
        </w:rPr>
      </w:pPr>
      <w:ins w:id="1178" w:author="User" w:date="2017-07-28T16:38:00Z">
        <w:r>
          <w:rPr>
            <w:rFonts w:ascii="Times New Roman" w:hAnsi="Times New Roman" w:cs="Times New Roman"/>
            <w:sz w:val="24"/>
            <w:szCs w:val="24"/>
          </w:rPr>
          <w:t>Anyone doing an activity/hobby based on skill?</w:t>
        </w:r>
      </w:ins>
    </w:p>
    <w:p w14:paraId="5819FC06" w14:textId="77777777" w:rsidR="00361E53" w:rsidRDefault="00361E53">
      <w:pPr>
        <w:pStyle w:val="ListParagraph"/>
        <w:ind w:left="644"/>
        <w:rPr>
          <w:ins w:id="1179" w:author="User" w:date="2017-07-28T16:41:00Z"/>
          <w:rFonts w:ascii="Times New Roman" w:hAnsi="Times New Roman" w:cs="Times New Roman"/>
          <w:sz w:val="24"/>
          <w:szCs w:val="24"/>
        </w:rPr>
        <w:pPrChange w:id="1180" w:author="User" w:date="2017-07-28T16:41:00Z">
          <w:pPr>
            <w:pStyle w:val="ListParagraph"/>
            <w:numPr>
              <w:numId w:val="1"/>
            </w:numPr>
            <w:ind w:left="644" w:hanging="360"/>
          </w:pPr>
        </w:pPrChange>
      </w:pPr>
      <w:ins w:id="1181" w:author="User" w:date="2017-07-28T16:41:00Z">
        <w:r>
          <w:rPr>
            <w:rFonts w:ascii="Times New Roman" w:hAnsi="Times New Roman" w:cs="Times New Roman"/>
            <w:sz w:val="24"/>
            <w:szCs w:val="24"/>
          </w:rPr>
          <w:t>Yes, No</w:t>
        </w:r>
      </w:ins>
    </w:p>
    <w:p w14:paraId="77E65F1F" w14:textId="77777777" w:rsidR="00361E53" w:rsidRDefault="00361E53">
      <w:pPr>
        <w:pStyle w:val="ListParagraph"/>
        <w:ind w:left="644"/>
        <w:rPr>
          <w:ins w:id="1182" w:author="User" w:date="2017-07-28T16:38:00Z"/>
          <w:rFonts w:ascii="Times New Roman" w:hAnsi="Times New Roman" w:cs="Times New Roman"/>
          <w:sz w:val="24"/>
          <w:szCs w:val="24"/>
        </w:rPr>
        <w:pPrChange w:id="1183" w:author="User" w:date="2017-07-28T16:41:00Z">
          <w:pPr>
            <w:pStyle w:val="ListParagraph"/>
            <w:numPr>
              <w:numId w:val="1"/>
            </w:numPr>
            <w:ind w:left="644" w:hanging="360"/>
          </w:pPr>
        </w:pPrChange>
      </w:pPr>
    </w:p>
    <w:p w14:paraId="5BDC2C82" w14:textId="77777777" w:rsidR="00A6719F" w:rsidRDefault="00A6719F">
      <w:pPr>
        <w:pStyle w:val="ListParagraph"/>
        <w:numPr>
          <w:ilvl w:val="0"/>
          <w:numId w:val="1"/>
        </w:numPr>
        <w:rPr>
          <w:ins w:id="1184" w:author="User" w:date="2017-07-28T16:41:00Z"/>
          <w:rFonts w:ascii="Times New Roman" w:hAnsi="Times New Roman" w:cs="Times New Roman"/>
          <w:sz w:val="24"/>
          <w:szCs w:val="24"/>
        </w:rPr>
      </w:pPr>
      <w:ins w:id="1185" w:author="User" w:date="2017-07-28T16:38:00Z">
        <w:r>
          <w:rPr>
            <w:rFonts w:ascii="Times New Roman" w:hAnsi="Times New Roman" w:cs="Times New Roman"/>
            <w:sz w:val="24"/>
            <w:szCs w:val="24"/>
          </w:rPr>
          <w:t>Anyone acquired a skill and earning?</w:t>
        </w:r>
      </w:ins>
    </w:p>
    <w:p w14:paraId="28A467FF" w14:textId="77777777" w:rsidR="00361E53" w:rsidRDefault="00361E53">
      <w:pPr>
        <w:pStyle w:val="ListParagraph"/>
        <w:ind w:left="644"/>
        <w:rPr>
          <w:ins w:id="1186" w:author="User" w:date="2017-07-28T16:41:00Z"/>
          <w:rFonts w:ascii="Times New Roman" w:hAnsi="Times New Roman" w:cs="Times New Roman"/>
          <w:sz w:val="24"/>
          <w:szCs w:val="24"/>
        </w:rPr>
        <w:pPrChange w:id="1187" w:author="User" w:date="2017-07-28T16:41:00Z">
          <w:pPr>
            <w:pStyle w:val="ListParagraph"/>
            <w:numPr>
              <w:numId w:val="1"/>
            </w:numPr>
            <w:ind w:left="644" w:hanging="360"/>
          </w:pPr>
        </w:pPrChange>
      </w:pPr>
      <w:ins w:id="1188" w:author="User" w:date="2017-07-28T16:41:00Z">
        <w:r>
          <w:rPr>
            <w:rFonts w:ascii="Times New Roman" w:hAnsi="Times New Roman" w:cs="Times New Roman"/>
            <w:sz w:val="24"/>
            <w:szCs w:val="24"/>
          </w:rPr>
          <w:t>Yes, No</w:t>
        </w:r>
      </w:ins>
    </w:p>
    <w:p w14:paraId="46366346" w14:textId="77777777" w:rsidR="00361E53" w:rsidRDefault="00361E53">
      <w:pPr>
        <w:pStyle w:val="ListParagraph"/>
        <w:ind w:left="644"/>
        <w:rPr>
          <w:ins w:id="1189" w:author="User" w:date="2017-07-28T16:38:00Z"/>
          <w:rFonts w:ascii="Times New Roman" w:hAnsi="Times New Roman" w:cs="Times New Roman"/>
          <w:sz w:val="24"/>
          <w:szCs w:val="24"/>
        </w:rPr>
        <w:pPrChange w:id="1190" w:author="User" w:date="2017-07-28T16:41:00Z">
          <w:pPr>
            <w:pStyle w:val="ListParagraph"/>
            <w:numPr>
              <w:numId w:val="1"/>
            </w:numPr>
            <w:ind w:left="644" w:hanging="360"/>
          </w:pPr>
        </w:pPrChange>
      </w:pPr>
    </w:p>
    <w:p w14:paraId="2F8B52C4" w14:textId="77777777" w:rsidR="00A6719F" w:rsidRDefault="00715D21">
      <w:pPr>
        <w:pStyle w:val="ListParagraph"/>
        <w:numPr>
          <w:ilvl w:val="0"/>
          <w:numId w:val="1"/>
        </w:numPr>
        <w:rPr>
          <w:ins w:id="1191" w:author="User" w:date="2017-07-28T16:42:00Z"/>
          <w:rFonts w:ascii="Times New Roman" w:hAnsi="Times New Roman" w:cs="Times New Roman"/>
          <w:sz w:val="24"/>
          <w:szCs w:val="24"/>
        </w:rPr>
      </w:pPr>
      <w:ins w:id="1192" w:author="User" w:date="2017-07-28T16:39:00Z">
        <w:r>
          <w:rPr>
            <w:rFonts w:ascii="Times New Roman" w:hAnsi="Times New Roman" w:cs="Times New Roman"/>
            <w:sz w:val="24"/>
            <w:szCs w:val="24"/>
          </w:rPr>
          <w:t>What skill would you like to develop</w:t>
        </w:r>
      </w:ins>
      <w:ins w:id="1193" w:author="User" w:date="2017-07-28T16:42:00Z">
        <w:r w:rsidR="00361E53">
          <w:rPr>
            <w:rFonts w:ascii="Times New Roman" w:hAnsi="Times New Roman" w:cs="Times New Roman"/>
            <w:sz w:val="24"/>
            <w:szCs w:val="24"/>
          </w:rPr>
          <w:t>?</w:t>
        </w:r>
      </w:ins>
    </w:p>
    <w:p w14:paraId="0EF2F6FB" w14:textId="77777777" w:rsidR="00361E53" w:rsidRDefault="00361E53">
      <w:pPr>
        <w:pStyle w:val="ListParagraph"/>
        <w:ind w:left="644"/>
        <w:rPr>
          <w:ins w:id="1194" w:author="User" w:date="2017-07-28T16:42:00Z"/>
          <w:rFonts w:ascii="Times New Roman" w:hAnsi="Times New Roman" w:cs="Times New Roman"/>
          <w:sz w:val="24"/>
          <w:szCs w:val="24"/>
        </w:rPr>
        <w:pPrChange w:id="1195" w:author="User" w:date="2017-07-28T16:42:00Z">
          <w:pPr>
            <w:pStyle w:val="ListParagraph"/>
            <w:numPr>
              <w:numId w:val="1"/>
            </w:numPr>
            <w:ind w:left="644" w:hanging="360"/>
          </w:pPr>
        </w:pPrChange>
      </w:pPr>
      <w:ins w:id="1196" w:author="User" w:date="2017-07-28T16:42:00Z">
        <w:r>
          <w:rPr>
            <w:rFonts w:ascii="Times New Roman" w:hAnsi="Times New Roman" w:cs="Times New Roman"/>
            <w:sz w:val="24"/>
            <w:szCs w:val="24"/>
          </w:rPr>
          <w:t>Yes, No</w:t>
        </w:r>
      </w:ins>
    </w:p>
    <w:p w14:paraId="19F9C37E" w14:textId="77777777" w:rsidR="00361E53" w:rsidRDefault="00361E53">
      <w:pPr>
        <w:pStyle w:val="ListParagraph"/>
        <w:ind w:left="644"/>
        <w:rPr>
          <w:ins w:id="1197" w:author="User" w:date="2017-07-28T16:39:00Z"/>
          <w:rFonts w:ascii="Times New Roman" w:hAnsi="Times New Roman" w:cs="Times New Roman"/>
          <w:sz w:val="24"/>
          <w:szCs w:val="24"/>
        </w:rPr>
        <w:pPrChange w:id="1198" w:author="User" w:date="2017-07-28T16:42:00Z">
          <w:pPr>
            <w:pStyle w:val="ListParagraph"/>
            <w:numPr>
              <w:numId w:val="1"/>
            </w:numPr>
            <w:ind w:left="644" w:hanging="360"/>
          </w:pPr>
        </w:pPrChange>
      </w:pPr>
    </w:p>
    <w:p w14:paraId="1DCD771E" w14:textId="77777777" w:rsidR="00715D21" w:rsidRDefault="00361E53">
      <w:pPr>
        <w:pStyle w:val="ListParagraph"/>
        <w:numPr>
          <w:ilvl w:val="0"/>
          <w:numId w:val="1"/>
        </w:numPr>
        <w:rPr>
          <w:ins w:id="1199" w:author="User" w:date="2017-07-28T16:39:00Z"/>
          <w:rFonts w:ascii="Times New Roman" w:hAnsi="Times New Roman" w:cs="Times New Roman"/>
          <w:sz w:val="24"/>
          <w:szCs w:val="24"/>
        </w:rPr>
      </w:pPr>
      <w:ins w:id="1200" w:author="User" w:date="2017-07-28T16:39:00Z">
        <w:r>
          <w:rPr>
            <w:rFonts w:ascii="Times New Roman" w:hAnsi="Times New Roman" w:cs="Times New Roman"/>
            <w:sz w:val="24"/>
            <w:szCs w:val="24"/>
          </w:rPr>
          <w:t>How much would you like to earn?</w:t>
        </w:r>
      </w:ins>
    </w:p>
    <w:p w14:paraId="6E5F722B" w14:textId="77777777" w:rsidR="00361E53" w:rsidRDefault="00361E53">
      <w:pPr>
        <w:pStyle w:val="ListParagraph"/>
        <w:ind w:left="644"/>
        <w:rPr>
          <w:ins w:id="1201" w:author="User" w:date="2017-07-28T16:42:00Z"/>
          <w:rFonts w:ascii="Times New Roman" w:hAnsi="Times New Roman" w:cs="Times New Roman"/>
          <w:sz w:val="24"/>
          <w:szCs w:val="24"/>
        </w:rPr>
        <w:pPrChange w:id="1202" w:author="User" w:date="2017-07-28T16:42:00Z">
          <w:pPr>
            <w:pStyle w:val="ListParagraph"/>
            <w:numPr>
              <w:numId w:val="1"/>
            </w:numPr>
            <w:ind w:left="644" w:hanging="360"/>
          </w:pPr>
        </w:pPrChange>
      </w:pPr>
      <w:ins w:id="1203" w:author="User" w:date="2017-07-28T16:42:00Z">
        <w:r>
          <w:rPr>
            <w:rFonts w:ascii="Times New Roman" w:hAnsi="Times New Roman" w:cs="Times New Roman"/>
            <w:sz w:val="24"/>
            <w:szCs w:val="24"/>
          </w:rPr>
          <w:t>Yes, No</w:t>
        </w:r>
      </w:ins>
    </w:p>
    <w:p w14:paraId="5EABC545" w14:textId="77777777" w:rsidR="00361E53" w:rsidRDefault="00361E53">
      <w:pPr>
        <w:pStyle w:val="ListParagraph"/>
        <w:ind w:left="644"/>
        <w:rPr>
          <w:ins w:id="1204" w:author="User" w:date="2017-07-28T16:39:00Z"/>
          <w:rFonts w:ascii="Times New Roman" w:hAnsi="Times New Roman" w:cs="Times New Roman"/>
          <w:sz w:val="24"/>
          <w:szCs w:val="24"/>
        </w:rPr>
        <w:pPrChange w:id="1205" w:author="User" w:date="2017-07-28T16:42:00Z">
          <w:pPr>
            <w:pStyle w:val="ListParagraph"/>
            <w:numPr>
              <w:numId w:val="1"/>
            </w:numPr>
            <w:ind w:left="644" w:hanging="360"/>
          </w:pPr>
        </w:pPrChange>
      </w:pPr>
    </w:p>
    <w:p w14:paraId="7EBBC666" w14:textId="77777777" w:rsidR="00715D21" w:rsidRDefault="00715D21">
      <w:pPr>
        <w:pStyle w:val="ListParagraph"/>
        <w:numPr>
          <w:ilvl w:val="0"/>
          <w:numId w:val="1"/>
        </w:numPr>
        <w:rPr>
          <w:ins w:id="1206" w:author="User" w:date="2017-07-28T16:39:00Z"/>
          <w:rFonts w:ascii="Times New Roman" w:hAnsi="Times New Roman" w:cs="Times New Roman"/>
          <w:sz w:val="24"/>
          <w:szCs w:val="24"/>
        </w:rPr>
      </w:pPr>
      <w:ins w:id="1207" w:author="User" w:date="2017-07-28T16:39:00Z">
        <w:r>
          <w:rPr>
            <w:rFonts w:ascii="Times New Roman" w:hAnsi="Times New Roman" w:cs="Times New Roman"/>
            <w:sz w:val="24"/>
            <w:szCs w:val="24"/>
          </w:rPr>
          <w:t>Govt schemes availed</w:t>
        </w:r>
      </w:ins>
    </w:p>
    <w:p w14:paraId="04B72B33" w14:textId="77777777" w:rsidR="00715D21" w:rsidRDefault="00715D21">
      <w:pPr>
        <w:pStyle w:val="ListParagraph"/>
        <w:ind w:left="644"/>
        <w:rPr>
          <w:ins w:id="1208" w:author="User" w:date="2017-07-28T16:42:00Z"/>
          <w:rFonts w:ascii="Times New Roman" w:hAnsi="Times New Roman" w:cs="Times New Roman"/>
          <w:sz w:val="24"/>
          <w:szCs w:val="24"/>
        </w:rPr>
        <w:pPrChange w:id="1209" w:author="User" w:date="2017-07-28T16:39:00Z">
          <w:pPr>
            <w:pStyle w:val="ListParagraph"/>
            <w:numPr>
              <w:numId w:val="1"/>
            </w:numPr>
            <w:ind w:left="644" w:hanging="360"/>
          </w:pPr>
        </w:pPrChange>
      </w:pPr>
      <w:ins w:id="1210" w:author="User" w:date="2017-07-28T16:39:00Z">
        <w:r>
          <w:rPr>
            <w:rFonts w:ascii="Times New Roman" w:hAnsi="Times New Roman" w:cs="Times New Roman"/>
            <w:sz w:val="24"/>
            <w:szCs w:val="24"/>
          </w:rPr>
          <w:t>_________________</w:t>
        </w:r>
      </w:ins>
    </w:p>
    <w:p w14:paraId="0200E5A0" w14:textId="77777777" w:rsidR="00361E53" w:rsidRDefault="00361E53">
      <w:pPr>
        <w:pStyle w:val="ListParagraph"/>
        <w:ind w:left="644"/>
        <w:rPr>
          <w:ins w:id="1211" w:author="User" w:date="2017-07-28T16:40:00Z"/>
          <w:rFonts w:ascii="Times New Roman" w:hAnsi="Times New Roman" w:cs="Times New Roman"/>
          <w:sz w:val="24"/>
          <w:szCs w:val="24"/>
        </w:rPr>
        <w:pPrChange w:id="1212" w:author="User" w:date="2017-07-28T16:39:00Z">
          <w:pPr>
            <w:pStyle w:val="ListParagraph"/>
            <w:numPr>
              <w:numId w:val="1"/>
            </w:numPr>
            <w:ind w:left="644" w:hanging="360"/>
          </w:pPr>
        </w:pPrChange>
      </w:pPr>
    </w:p>
    <w:p w14:paraId="7775D109" w14:textId="77777777" w:rsidR="00715D21" w:rsidRDefault="00715D21">
      <w:pPr>
        <w:pStyle w:val="ListParagraph"/>
        <w:numPr>
          <w:ilvl w:val="0"/>
          <w:numId w:val="1"/>
        </w:numPr>
        <w:rPr>
          <w:ins w:id="1213" w:author="User" w:date="2017-07-28T16:10:00Z"/>
          <w:rFonts w:ascii="Times New Roman" w:hAnsi="Times New Roman" w:cs="Times New Roman"/>
          <w:sz w:val="24"/>
          <w:szCs w:val="24"/>
        </w:rPr>
      </w:pPr>
      <w:ins w:id="1214" w:author="User" w:date="2017-07-28T16:40:00Z">
        <w:r>
          <w:rPr>
            <w:rFonts w:ascii="Times New Roman" w:hAnsi="Times New Roman" w:cs="Times New Roman"/>
            <w:sz w:val="24"/>
            <w:szCs w:val="24"/>
          </w:rPr>
          <w:t xml:space="preserve"> How did you find out about the schemes? </w:t>
        </w:r>
      </w:ins>
    </w:p>
    <w:p w14:paraId="7DE14306" w14:textId="77777777" w:rsidR="00361E53" w:rsidRDefault="00361E53">
      <w:pPr>
        <w:pStyle w:val="ListParagraph"/>
        <w:ind w:left="644"/>
        <w:rPr>
          <w:ins w:id="1215" w:author="User" w:date="2017-07-28T16:42:00Z"/>
          <w:rFonts w:ascii="Times New Roman" w:hAnsi="Times New Roman" w:cs="Times New Roman"/>
          <w:sz w:val="24"/>
          <w:szCs w:val="24"/>
        </w:rPr>
        <w:pPrChange w:id="1216" w:author="User" w:date="2017-07-28T16:42:00Z">
          <w:pPr>
            <w:pStyle w:val="ListParagraph"/>
            <w:numPr>
              <w:numId w:val="1"/>
            </w:numPr>
            <w:ind w:left="644" w:hanging="360"/>
          </w:pPr>
        </w:pPrChange>
      </w:pPr>
      <w:ins w:id="1217" w:author="User" w:date="2017-07-28T16:42:00Z">
        <w:r>
          <w:rPr>
            <w:rFonts w:ascii="Times New Roman" w:hAnsi="Times New Roman" w:cs="Times New Roman"/>
            <w:sz w:val="24"/>
            <w:szCs w:val="24"/>
          </w:rPr>
          <w:t>_________________</w:t>
        </w:r>
      </w:ins>
    </w:p>
    <w:p w14:paraId="45D53E95" w14:textId="77777777" w:rsidR="00191534" w:rsidRDefault="00191534">
      <w:pPr>
        <w:pStyle w:val="ListParagraph"/>
        <w:ind w:left="644"/>
        <w:rPr>
          <w:rFonts w:ascii="Times New Roman" w:hAnsi="Times New Roman" w:cs="Times New Roman"/>
          <w:sz w:val="24"/>
          <w:szCs w:val="24"/>
        </w:rPr>
        <w:pPrChange w:id="1218" w:author="User" w:date="2017-07-28T16:10:00Z">
          <w:pPr>
            <w:pStyle w:val="ListParagraph"/>
          </w:pPr>
        </w:pPrChange>
      </w:pPr>
    </w:p>
    <w:p w14:paraId="20CEA848" w14:textId="77777777" w:rsidR="00996101" w:rsidRDefault="00996101">
      <w:pPr>
        <w:pStyle w:val="ListParagraph"/>
        <w:numPr>
          <w:ilvl w:val="0"/>
          <w:numId w:val="1"/>
        </w:numPr>
        <w:ind w:left="567"/>
        <w:rPr>
          <w:rFonts w:ascii="Times New Roman" w:hAnsi="Times New Roman" w:cs="Times New Roman"/>
          <w:sz w:val="24"/>
          <w:szCs w:val="24"/>
        </w:rPr>
        <w:pPrChange w:id="1219" w:author="User" w:date="2017-07-28T16:02:00Z">
          <w:pPr>
            <w:pStyle w:val="ListParagraph"/>
            <w:numPr>
              <w:numId w:val="4"/>
            </w:numPr>
            <w:ind w:hanging="360"/>
          </w:pPr>
        </w:pPrChange>
      </w:pPr>
      <w:r>
        <w:rPr>
          <w:rFonts w:ascii="Times New Roman" w:hAnsi="Times New Roman" w:cs="Times New Roman"/>
          <w:sz w:val="24"/>
          <w:szCs w:val="24"/>
        </w:rPr>
        <w:t>Do you have any school drop</w:t>
      </w:r>
      <w:del w:id="1220" w:author="User" w:date="2017-07-28T16:42:00Z">
        <w:r w:rsidDel="00361E53">
          <w:rPr>
            <w:rFonts w:ascii="Times New Roman" w:hAnsi="Times New Roman" w:cs="Times New Roman"/>
            <w:sz w:val="24"/>
            <w:szCs w:val="24"/>
          </w:rPr>
          <w:delText xml:space="preserve"> </w:delText>
        </w:r>
      </w:del>
      <w:r>
        <w:rPr>
          <w:rFonts w:ascii="Times New Roman" w:hAnsi="Times New Roman" w:cs="Times New Roman"/>
          <w:sz w:val="24"/>
          <w:szCs w:val="24"/>
        </w:rPr>
        <w:t xml:space="preserve">out children in your family? </w:t>
      </w:r>
    </w:p>
    <w:p w14:paraId="331A96F1" w14:textId="77777777" w:rsidR="00EB344F" w:rsidRDefault="00EB344F">
      <w:pPr>
        <w:pStyle w:val="ListParagraph"/>
        <w:ind w:left="567"/>
        <w:rPr>
          <w:rFonts w:ascii="Times New Roman" w:hAnsi="Times New Roman" w:cs="Times New Roman"/>
          <w:sz w:val="24"/>
          <w:szCs w:val="24"/>
        </w:rPr>
        <w:pPrChange w:id="1221" w:author="User" w:date="2017-07-28T16:02:00Z">
          <w:pPr>
            <w:pStyle w:val="ListParagraph"/>
          </w:pPr>
        </w:pPrChange>
      </w:pPr>
      <w:r>
        <w:rPr>
          <w:rFonts w:ascii="Times New Roman" w:hAnsi="Times New Roman" w:cs="Times New Roman"/>
          <w:sz w:val="24"/>
          <w:szCs w:val="24"/>
        </w:rPr>
        <w:sym w:font="Wingdings" w:char="F0FE"/>
      </w:r>
    </w:p>
    <w:p w14:paraId="1E1D6BA7" w14:textId="77777777" w:rsidR="00EB344F" w:rsidRDefault="00EB344F">
      <w:pPr>
        <w:pStyle w:val="ListParagraph"/>
        <w:ind w:left="567"/>
        <w:rPr>
          <w:rFonts w:ascii="Times New Roman" w:hAnsi="Times New Roman" w:cs="Times New Roman"/>
          <w:sz w:val="24"/>
          <w:szCs w:val="24"/>
        </w:rPr>
        <w:pPrChange w:id="1222" w:author="User" w:date="2017-07-28T16:02:00Z">
          <w:pPr>
            <w:pStyle w:val="ListParagraph"/>
          </w:pPr>
        </w:pPrChange>
      </w:pPr>
    </w:p>
    <w:p w14:paraId="69B79FCF" w14:textId="77777777" w:rsidR="00996101" w:rsidRDefault="00996101">
      <w:pPr>
        <w:pStyle w:val="ListParagraph"/>
        <w:numPr>
          <w:ilvl w:val="0"/>
          <w:numId w:val="1"/>
        </w:numPr>
        <w:ind w:left="567"/>
        <w:rPr>
          <w:rFonts w:ascii="Times New Roman" w:hAnsi="Times New Roman" w:cs="Times New Roman"/>
          <w:sz w:val="24"/>
          <w:szCs w:val="24"/>
        </w:rPr>
        <w:pPrChange w:id="1223" w:author="User" w:date="2017-07-28T16:02:00Z">
          <w:pPr>
            <w:pStyle w:val="ListParagraph"/>
            <w:numPr>
              <w:numId w:val="4"/>
            </w:numPr>
            <w:ind w:hanging="360"/>
          </w:pPr>
        </w:pPrChange>
      </w:pPr>
      <w:r>
        <w:rPr>
          <w:rFonts w:ascii="Times New Roman" w:hAnsi="Times New Roman" w:cs="Times New Roman"/>
          <w:sz w:val="24"/>
          <w:szCs w:val="24"/>
        </w:rPr>
        <w:lastRenderedPageBreak/>
        <w:t>If yes give reason for dropout</w:t>
      </w:r>
    </w:p>
    <w:p w14:paraId="447AC69A" w14:textId="77777777" w:rsidR="00EB344F" w:rsidRDefault="00EB344F">
      <w:pPr>
        <w:pStyle w:val="ListParagraph"/>
        <w:ind w:left="567"/>
        <w:rPr>
          <w:rFonts w:ascii="Times New Roman" w:hAnsi="Times New Roman" w:cs="Times New Roman"/>
          <w:sz w:val="24"/>
          <w:szCs w:val="24"/>
        </w:rPr>
        <w:pPrChange w:id="1224" w:author="User" w:date="2017-07-28T16:02:00Z">
          <w:pPr>
            <w:pStyle w:val="ListParagraph"/>
          </w:pPr>
        </w:pPrChange>
      </w:pPr>
      <w:r>
        <w:rPr>
          <w:rFonts w:ascii="Times New Roman" w:hAnsi="Times New Roman" w:cs="Times New Roman"/>
          <w:sz w:val="24"/>
          <w:szCs w:val="24"/>
        </w:rPr>
        <w:t>_______________</w:t>
      </w:r>
    </w:p>
    <w:p w14:paraId="3521EC32" w14:textId="77777777" w:rsidR="00EB344F" w:rsidRDefault="00EB344F">
      <w:pPr>
        <w:pStyle w:val="ListParagraph"/>
        <w:ind w:left="567"/>
        <w:rPr>
          <w:rFonts w:ascii="Times New Roman" w:hAnsi="Times New Roman" w:cs="Times New Roman"/>
          <w:sz w:val="24"/>
          <w:szCs w:val="24"/>
        </w:rPr>
        <w:pPrChange w:id="1225" w:author="User" w:date="2017-07-28T16:02:00Z">
          <w:pPr>
            <w:pStyle w:val="ListParagraph"/>
          </w:pPr>
        </w:pPrChange>
      </w:pPr>
    </w:p>
    <w:p w14:paraId="716F035E" w14:textId="77777777" w:rsidR="00996101" w:rsidRDefault="00996101">
      <w:pPr>
        <w:pStyle w:val="ListParagraph"/>
        <w:numPr>
          <w:ilvl w:val="0"/>
          <w:numId w:val="1"/>
        </w:numPr>
        <w:ind w:left="567"/>
        <w:rPr>
          <w:rFonts w:ascii="Times New Roman" w:hAnsi="Times New Roman" w:cs="Times New Roman"/>
          <w:sz w:val="24"/>
          <w:szCs w:val="24"/>
        </w:rPr>
        <w:pPrChange w:id="1226" w:author="User" w:date="2017-07-28T16:02:00Z">
          <w:pPr>
            <w:pStyle w:val="ListParagraph"/>
            <w:numPr>
              <w:numId w:val="4"/>
            </w:numPr>
            <w:ind w:hanging="360"/>
          </w:pPr>
        </w:pPrChange>
      </w:pPr>
      <w:r>
        <w:rPr>
          <w:rFonts w:ascii="Times New Roman" w:hAnsi="Times New Roman" w:cs="Times New Roman"/>
          <w:sz w:val="24"/>
          <w:szCs w:val="24"/>
        </w:rPr>
        <w:t>After dropout what is the present condition of the person?</w:t>
      </w:r>
    </w:p>
    <w:p w14:paraId="4AE118BF" w14:textId="77777777" w:rsidR="00EB344F" w:rsidRDefault="00EB344F">
      <w:pPr>
        <w:pStyle w:val="ListParagraph"/>
        <w:ind w:left="567"/>
        <w:rPr>
          <w:rFonts w:ascii="Times New Roman" w:hAnsi="Times New Roman" w:cs="Times New Roman"/>
          <w:sz w:val="24"/>
          <w:szCs w:val="24"/>
        </w:rPr>
        <w:pPrChange w:id="1227" w:author="User" w:date="2017-07-28T16:02:00Z">
          <w:pPr>
            <w:pStyle w:val="ListParagraph"/>
          </w:pPr>
        </w:pPrChange>
      </w:pPr>
      <w:r>
        <w:rPr>
          <w:rFonts w:ascii="Times New Roman" w:hAnsi="Times New Roman" w:cs="Times New Roman"/>
          <w:sz w:val="24"/>
          <w:szCs w:val="24"/>
        </w:rPr>
        <w:t>_______________</w:t>
      </w:r>
    </w:p>
    <w:p w14:paraId="387F2AEF" w14:textId="77777777" w:rsidR="00EB344F" w:rsidRDefault="00EB344F">
      <w:pPr>
        <w:pStyle w:val="ListParagraph"/>
        <w:ind w:left="644"/>
        <w:rPr>
          <w:rFonts w:ascii="Times New Roman" w:hAnsi="Times New Roman" w:cs="Times New Roman"/>
          <w:sz w:val="24"/>
          <w:szCs w:val="24"/>
        </w:rPr>
        <w:pPrChange w:id="1228" w:author="User" w:date="2017-07-28T16:40:00Z">
          <w:pPr>
            <w:pStyle w:val="ListParagraph"/>
          </w:pPr>
        </w:pPrChange>
      </w:pPr>
    </w:p>
    <w:p w14:paraId="019EDA9C" w14:textId="77777777" w:rsidR="00996101" w:rsidDel="00715D21" w:rsidRDefault="00996101">
      <w:pPr>
        <w:pStyle w:val="ListParagraph"/>
        <w:numPr>
          <w:ilvl w:val="0"/>
          <w:numId w:val="1"/>
        </w:numPr>
        <w:ind w:left="567"/>
        <w:rPr>
          <w:del w:id="1229" w:author="User" w:date="2017-07-28T16:39:00Z"/>
          <w:rFonts w:ascii="Times New Roman" w:hAnsi="Times New Roman" w:cs="Times New Roman"/>
          <w:sz w:val="24"/>
          <w:szCs w:val="24"/>
        </w:rPr>
        <w:pPrChange w:id="1230" w:author="User" w:date="2017-07-28T16:02:00Z">
          <w:pPr>
            <w:pStyle w:val="ListParagraph"/>
            <w:numPr>
              <w:numId w:val="4"/>
            </w:numPr>
            <w:ind w:hanging="360"/>
          </w:pPr>
        </w:pPrChange>
      </w:pPr>
      <w:del w:id="1231" w:author="User" w:date="2017-07-28T16:33:00Z">
        <w:r w:rsidDel="00D4647B">
          <w:rPr>
            <w:rFonts w:ascii="Times New Roman" w:hAnsi="Times New Roman" w:cs="Times New Roman"/>
            <w:sz w:val="24"/>
            <w:szCs w:val="24"/>
          </w:rPr>
          <w:delText>Is any</w:delText>
        </w:r>
      </w:del>
      <w:del w:id="1232" w:author="User" w:date="2017-07-28T16:39:00Z">
        <w:r w:rsidDel="00715D21">
          <w:rPr>
            <w:rFonts w:ascii="Times New Roman" w:hAnsi="Times New Roman" w:cs="Times New Roman"/>
            <w:sz w:val="24"/>
            <w:szCs w:val="24"/>
          </w:rPr>
          <w:delText xml:space="preserve"> of you family member skilled in any arts?</w:delText>
        </w:r>
      </w:del>
    </w:p>
    <w:p w14:paraId="46354699" w14:textId="77777777" w:rsidR="00996101" w:rsidRPr="008943A2" w:rsidDel="00715D21" w:rsidRDefault="00EB344F">
      <w:pPr>
        <w:pStyle w:val="ListParagraph"/>
        <w:ind w:left="567"/>
        <w:rPr>
          <w:del w:id="1233" w:author="User" w:date="2017-07-28T16:39:00Z"/>
          <w:rFonts w:ascii="Times New Roman" w:hAnsi="Times New Roman" w:cs="Times New Roman"/>
          <w:sz w:val="24"/>
          <w:szCs w:val="24"/>
        </w:rPr>
        <w:pPrChange w:id="1234" w:author="User" w:date="2017-07-28T16:02:00Z">
          <w:pPr>
            <w:pStyle w:val="ListParagraph"/>
          </w:pPr>
        </w:pPrChange>
      </w:pPr>
      <w:del w:id="1235" w:author="User" w:date="2017-07-28T16:39:00Z">
        <w:r w:rsidDel="00715D21">
          <w:rPr>
            <w:rFonts w:ascii="Times New Roman" w:hAnsi="Times New Roman" w:cs="Times New Roman"/>
            <w:sz w:val="24"/>
            <w:szCs w:val="24"/>
          </w:rPr>
          <w:delText xml:space="preserve">handicrafts, folk arts, martial arts, other, no </w:delText>
        </w:r>
      </w:del>
    </w:p>
    <w:p w14:paraId="04E230B5" w14:textId="77777777" w:rsidR="008943A2" w:rsidRPr="008943A2" w:rsidDel="00361E53" w:rsidRDefault="008943A2" w:rsidP="008943A2">
      <w:pPr>
        <w:rPr>
          <w:del w:id="1236" w:author="User" w:date="2017-07-28T16:42:00Z"/>
          <w:rFonts w:ascii="Times New Roman" w:hAnsi="Times New Roman" w:cs="Times New Roman"/>
          <w:sz w:val="24"/>
          <w:szCs w:val="24"/>
        </w:rPr>
      </w:pPr>
    </w:p>
    <w:p w14:paraId="74733584" w14:textId="77777777" w:rsidR="008943A2" w:rsidRPr="008943A2" w:rsidRDefault="008943A2">
      <w:pPr>
        <w:rPr>
          <w:rFonts w:ascii="Times New Roman" w:hAnsi="Times New Roman" w:cs="Times New Roman"/>
          <w:sz w:val="28"/>
          <w:szCs w:val="28"/>
        </w:rPr>
      </w:pPr>
    </w:p>
    <w:sectPr w:rsidR="008943A2" w:rsidRPr="008943A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Vandana Shah" w:date="2017-08-31T12:11:00Z" w:initials="VS">
    <w:p w14:paraId="50A77B3C" w14:textId="77777777" w:rsidR="00E9404C" w:rsidRDefault="00E9404C">
      <w:pPr>
        <w:pStyle w:val="CommentText"/>
      </w:pPr>
      <w:r>
        <w:rPr>
          <w:rStyle w:val="CommentReference"/>
        </w:rPr>
        <w:annotationRef/>
      </w:r>
      <w:r w:rsidR="00EB3B66">
        <w:t>Peter, can we have an option to add other locations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A77B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A77B3C" w16cid:durableId="1D527B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E26E3"/>
    <w:multiLevelType w:val="hybridMultilevel"/>
    <w:tmpl w:val="48C647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B42773"/>
    <w:multiLevelType w:val="hybridMultilevel"/>
    <w:tmpl w:val="603A2E3C"/>
    <w:lvl w:ilvl="0" w:tplc="FC18AC1C">
      <w:start w:val="3"/>
      <w:numFmt w:val="bullet"/>
      <w:lvlText w:val="-"/>
      <w:lvlJc w:val="left"/>
      <w:pPr>
        <w:ind w:left="1080" w:hanging="360"/>
      </w:pPr>
      <w:rPr>
        <w:rFonts w:ascii="Times New Roman" w:eastAsiaTheme="minorHAnsi"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CC513E8"/>
    <w:multiLevelType w:val="hybridMultilevel"/>
    <w:tmpl w:val="85EAE918"/>
    <w:lvl w:ilvl="0" w:tplc="511E3CB0">
      <w:start w:val="28"/>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AA6CA1"/>
    <w:multiLevelType w:val="hybridMultilevel"/>
    <w:tmpl w:val="E5F822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B417D0F"/>
    <w:multiLevelType w:val="hybridMultilevel"/>
    <w:tmpl w:val="D3669A5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6A464631"/>
    <w:multiLevelType w:val="hybridMultilevel"/>
    <w:tmpl w:val="A98045E8"/>
    <w:lvl w:ilvl="0" w:tplc="0C09000F">
      <w:start w:val="1"/>
      <w:numFmt w:val="decimal"/>
      <w:lvlText w:val="%1."/>
      <w:lvlJc w:val="left"/>
      <w:pPr>
        <w:ind w:left="644"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rson w15:author="Vandana Shah">
    <w15:presenceInfo w15:providerId="None" w15:userId="Vandana Sh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3A2"/>
    <w:rsid w:val="001132DA"/>
    <w:rsid w:val="00117FB7"/>
    <w:rsid w:val="00176921"/>
    <w:rsid w:val="00191534"/>
    <w:rsid w:val="001C6F9B"/>
    <w:rsid w:val="002D21E4"/>
    <w:rsid w:val="00361E53"/>
    <w:rsid w:val="00551F20"/>
    <w:rsid w:val="006A1B4B"/>
    <w:rsid w:val="006D3738"/>
    <w:rsid w:val="00715D21"/>
    <w:rsid w:val="0076313B"/>
    <w:rsid w:val="008943A2"/>
    <w:rsid w:val="008D2ECD"/>
    <w:rsid w:val="009266A6"/>
    <w:rsid w:val="00996101"/>
    <w:rsid w:val="00A6719F"/>
    <w:rsid w:val="00AB09F1"/>
    <w:rsid w:val="00B06049"/>
    <w:rsid w:val="00BB057B"/>
    <w:rsid w:val="00C56126"/>
    <w:rsid w:val="00D20FEE"/>
    <w:rsid w:val="00D248EF"/>
    <w:rsid w:val="00D4647B"/>
    <w:rsid w:val="00E915C4"/>
    <w:rsid w:val="00E9404C"/>
    <w:rsid w:val="00EB344F"/>
    <w:rsid w:val="00EB3B66"/>
    <w:rsid w:val="00ED089A"/>
    <w:rsid w:val="00FD5B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9BA7A"/>
  <w15:chartTrackingRefBased/>
  <w15:docId w15:val="{8DABF14B-F350-48AE-BF91-C4B65C515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3A2"/>
    <w:pPr>
      <w:ind w:left="720"/>
      <w:contextualSpacing/>
    </w:pPr>
  </w:style>
  <w:style w:type="paragraph" w:styleId="BalloonText">
    <w:name w:val="Balloon Text"/>
    <w:basedOn w:val="Normal"/>
    <w:link w:val="BalloonTextChar"/>
    <w:uiPriority w:val="99"/>
    <w:semiHidden/>
    <w:unhideWhenUsed/>
    <w:rsid w:val="00ED0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89A"/>
    <w:rPr>
      <w:rFonts w:ascii="Segoe UI" w:hAnsi="Segoe UI" w:cs="Segoe UI"/>
      <w:sz w:val="18"/>
      <w:szCs w:val="18"/>
    </w:rPr>
  </w:style>
  <w:style w:type="character" w:styleId="CommentReference">
    <w:name w:val="annotation reference"/>
    <w:basedOn w:val="DefaultParagraphFont"/>
    <w:uiPriority w:val="99"/>
    <w:semiHidden/>
    <w:unhideWhenUsed/>
    <w:rsid w:val="00E9404C"/>
    <w:rPr>
      <w:sz w:val="16"/>
      <w:szCs w:val="16"/>
    </w:rPr>
  </w:style>
  <w:style w:type="paragraph" w:styleId="CommentText">
    <w:name w:val="annotation text"/>
    <w:basedOn w:val="Normal"/>
    <w:link w:val="CommentTextChar"/>
    <w:uiPriority w:val="99"/>
    <w:semiHidden/>
    <w:unhideWhenUsed/>
    <w:rsid w:val="00E9404C"/>
    <w:pPr>
      <w:spacing w:line="240" w:lineRule="auto"/>
    </w:pPr>
    <w:rPr>
      <w:sz w:val="20"/>
      <w:szCs w:val="20"/>
    </w:rPr>
  </w:style>
  <w:style w:type="character" w:customStyle="1" w:styleId="CommentTextChar">
    <w:name w:val="Comment Text Char"/>
    <w:basedOn w:val="DefaultParagraphFont"/>
    <w:link w:val="CommentText"/>
    <w:uiPriority w:val="99"/>
    <w:semiHidden/>
    <w:rsid w:val="00E9404C"/>
    <w:rPr>
      <w:sz w:val="20"/>
      <w:szCs w:val="20"/>
    </w:rPr>
  </w:style>
  <w:style w:type="paragraph" w:styleId="CommentSubject">
    <w:name w:val="annotation subject"/>
    <w:basedOn w:val="CommentText"/>
    <w:next w:val="CommentText"/>
    <w:link w:val="CommentSubjectChar"/>
    <w:uiPriority w:val="99"/>
    <w:semiHidden/>
    <w:unhideWhenUsed/>
    <w:rsid w:val="00E9404C"/>
    <w:rPr>
      <w:b/>
      <w:bCs/>
    </w:rPr>
  </w:style>
  <w:style w:type="character" w:customStyle="1" w:styleId="CommentSubjectChar">
    <w:name w:val="Comment Subject Char"/>
    <w:basedOn w:val="CommentTextChar"/>
    <w:link w:val="CommentSubject"/>
    <w:uiPriority w:val="99"/>
    <w:semiHidden/>
    <w:rsid w:val="00E940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E02C5-8C75-4CC9-BCDF-449FF7A50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13</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Vandana Shah</cp:lastModifiedBy>
  <cp:revision>15</cp:revision>
  <dcterms:created xsi:type="dcterms:W3CDTF">2017-07-27T10:06:00Z</dcterms:created>
  <dcterms:modified xsi:type="dcterms:W3CDTF">2017-08-31T07:05:00Z</dcterms:modified>
</cp:coreProperties>
</file>